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291" w:rsidRPr="00C156D3" w:rsidRDefault="006D2291" w:rsidP="00380D07">
      <w:pPr>
        <w:pStyle w:val="Heading1"/>
      </w:pPr>
      <w:bookmarkStart w:id="0" w:name="_Toc362010286"/>
      <w:r w:rsidRPr="00C156D3">
        <w:t xml:space="preserve">CCM Module </w:t>
      </w:r>
      <w:bookmarkEnd w:id="0"/>
      <w:r w:rsidR="00154791" w:rsidRPr="00C156D3">
        <w:t>12</w:t>
      </w:r>
    </w:p>
    <w:p w:rsidR="00154791" w:rsidRPr="00C156D3" w:rsidRDefault="00154791" w:rsidP="00154791">
      <w:pPr>
        <w:jc w:val="center"/>
      </w:pPr>
      <w:r w:rsidRPr="00C156D3">
        <w:t>Series Statements and Authorized Access Points</w:t>
      </w:r>
    </w:p>
    <w:p w:rsidR="00154791" w:rsidRPr="00C156D3" w:rsidRDefault="00154791" w:rsidP="00154791">
      <w:pPr>
        <w:jc w:val="center"/>
      </w:pPr>
      <w:r w:rsidRPr="00C156D3">
        <w:t>(Fields 490 and 8xx)</w:t>
      </w:r>
    </w:p>
    <w:p w:rsidR="00154791" w:rsidRPr="00C156D3" w:rsidRDefault="00154791" w:rsidP="00154791">
      <w:pPr>
        <w:jc w:val="center"/>
      </w:pPr>
    </w:p>
    <w:p w:rsidR="008D6FF8" w:rsidRPr="00C156D3" w:rsidRDefault="00B72D33" w:rsidP="00571654">
      <w:pPr>
        <w:pStyle w:val="TOC1"/>
        <w:rPr>
          <w:b/>
          <w:bCs/>
        </w:rPr>
      </w:pPr>
      <w:r w:rsidRPr="00C156D3">
        <w:rPr>
          <w:b/>
          <w:bCs/>
          <w:sz w:val="22"/>
        </w:rPr>
        <w:fldChar w:fldCharType="begin"/>
      </w:r>
      <w:r w:rsidR="008D6FF8" w:rsidRPr="00C156D3">
        <w:rPr>
          <w:b/>
          <w:bCs/>
          <w:sz w:val="22"/>
        </w:rPr>
        <w:instrText xml:space="preserve"> TOC \o \h \z \t "Heading 4,4,Heading 5,5,Heading 6,6,Heading 7,7,Heading 8,8,Heading 9,9" </w:instrText>
      </w:r>
      <w:r w:rsidRPr="00C156D3">
        <w:rPr>
          <w:b/>
          <w:bCs/>
          <w:sz w:val="22"/>
        </w:rPr>
        <w:fldChar w:fldCharType="separate"/>
      </w:r>
      <w:hyperlink w:anchor="_Toc362010286" w:history="1"/>
      <w:r w:rsidRPr="00C156D3">
        <w:rPr>
          <w:b/>
          <w:bCs/>
        </w:rPr>
        <w:fldChar w:fldCharType="end"/>
      </w:r>
    </w:p>
    <w:p w:rsidR="00154791" w:rsidRPr="00C156D3" w:rsidRDefault="00154791" w:rsidP="00154791">
      <w:pPr>
        <w:pStyle w:val="Heading1"/>
      </w:pPr>
      <w:bookmarkStart w:id="1" w:name="_Toc362010287"/>
      <w:r w:rsidRPr="00C156D3">
        <w:t>Table of Contents</w:t>
      </w:r>
      <w:bookmarkEnd w:id="1"/>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080" w:hanging="1080"/>
        <w:rPr>
          <w:rFonts w:eastAsia="PMingLiU"/>
          <w:b/>
        </w:rPr>
      </w:pPr>
      <w:r w:rsidRPr="00C156D3">
        <w:rPr>
          <w:rFonts w:eastAsia="PMingLiU"/>
          <w:b/>
        </w:rPr>
        <w:t>12.1.</w:t>
      </w:r>
      <w:r w:rsidRPr="00C156D3">
        <w:rPr>
          <w:rFonts w:eastAsia="PMingLiU"/>
          <w:b/>
        </w:rPr>
        <w:tab/>
        <w:t>Introduction to series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720"/>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12.1.1.</w:t>
      </w:r>
      <w:r w:rsidRPr="00C156D3">
        <w:rPr>
          <w:rFonts w:eastAsia="PMingLiU"/>
        </w:rPr>
        <w:tab/>
        <w:t>What are series and why are they important?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12.1.2.</w:t>
      </w:r>
      <w:r w:rsidRPr="00C156D3">
        <w:rPr>
          <w:rFonts w:eastAsia="PMingLiU"/>
        </w:rPr>
        <w:tab/>
        <w:t>Series treatment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12.1.3.</w:t>
      </w:r>
      <w:r w:rsidRPr="00C156D3">
        <w:rPr>
          <w:rFonts w:eastAsia="PMingLiU"/>
        </w:rPr>
        <w:tab/>
        <w:t>Interpreting the series authority record (SAR)</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12.1.4.</w:t>
      </w:r>
      <w:r w:rsidRPr="00C156D3">
        <w:rPr>
          <w:rFonts w:eastAsia="PMingLiU"/>
        </w:rPr>
        <w:tab/>
        <w:t>Relationship between the series statement, recording the series relationship, and the series authority record (SAR)</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12.1.5.</w:t>
      </w:r>
      <w:r w:rsidRPr="00C156D3">
        <w:rPr>
          <w:rFonts w:eastAsia="PMingLiU"/>
        </w:rPr>
        <w:tab/>
        <w:t>Decision process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12.2.</w:t>
      </w:r>
      <w:r w:rsidRPr="00C156D3">
        <w:rPr>
          <w:rFonts w:eastAsia="PMingLiU"/>
          <w:b/>
        </w:rPr>
        <w:tab/>
        <w:t>Is it a series?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12.2.1.</w:t>
      </w:r>
      <w:r w:rsidRPr="00C156D3">
        <w:rPr>
          <w:rFonts w:eastAsia="PMingLiU"/>
        </w:rPr>
        <w:tab/>
        <w:t>Is the word or phrase in the LC/NACO Authority file?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12.2.2.</w:t>
      </w:r>
      <w:r w:rsidRPr="00C156D3">
        <w:rPr>
          <w:rFonts w:eastAsia="PMingLiU"/>
        </w:rPr>
        <w:tab/>
        <w:t>Series or series-like phrase?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12.2.3.</w:t>
      </w:r>
      <w:r w:rsidRPr="00C156D3">
        <w:rPr>
          <w:rFonts w:eastAsia="PMingLiU"/>
        </w:rPr>
        <w:tab/>
        <w:t>Handling a series-like phrase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080"/>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12.3.</w:t>
      </w:r>
      <w:r w:rsidRPr="00C156D3">
        <w:rPr>
          <w:rFonts w:eastAsia="PMingLiU"/>
          <w:b/>
        </w:rPr>
        <w:tab/>
        <w:t>Determining the series authorized access point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080"/>
        <w:rPr>
          <w:rFonts w:eastAsia="PMingLiU"/>
          <w:b/>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12.3.1.</w:t>
      </w:r>
      <w:r w:rsidRPr="00C156D3">
        <w:rPr>
          <w:rFonts w:eastAsia="PMingLiU"/>
        </w:rPr>
        <w:tab/>
        <w:t>Sources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12.3.2.</w:t>
      </w:r>
      <w:r w:rsidRPr="00C156D3">
        <w:rPr>
          <w:rFonts w:eastAsia="PMingLiU"/>
        </w:rPr>
        <w:tab/>
        <w:t>Series statement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12.3.3.</w:t>
      </w:r>
      <w:r w:rsidRPr="00C156D3">
        <w:rPr>
          <w:rFonts w:eastAsia="PMingLiU"/>
        </w:rPr>
        <w:tab/>
        <w:t>Authorized access point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720"/>
        <w:rPr>
          <w:rFonts w:eastAsia="PMingLiU"/>
        </w:rPr>
      </w:pPr>
      <w:r w:rsidRPr="00C156D3">
        <w:rPr>
          <w:rFonts w:eastAsia="PMingLiU"/>
        </w:rPr>
        <w:t>12.3.4. Changes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720"/>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12.4.</w:t>
      </w:r>
      <w:r w:rsidRPr="00C156D3">
        <w:rPr>
          <w:rFonts w:eastAsia="PMingLiU"/>
          <w:b/>
        </w:rPr>
        <w:tab/>
        <w:t>Recording the series statement (490)</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12.4.1.</w:t>
      </w:r>
      <w:r w:rsidRPr="00C156D3">
        <w:rPr>
          <w:rFonts w:eastAsia="PMingLiU"/>
        </w:rPr>
        <w:tab/>
        <w:t>Title proper</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12.4.2.</w:t>
      </w:r>
      <w:r w:rsidRPr="00C156D3">
        <w:rPr>
          <w:rFonts w:eastAsia="PMingLiU"/>
        </w:rPr>
        <w:tab/>
        <w:t>Parallel titles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12.4.3.</w:t>
      </w:r>
      <w:r w:rsidRPr="00C156D3">
        <w:rPr>
          <w:rFonts w:eastAsia="PMingLiU"/>
        </w:rPr>
        <w:tab/>
        <w:t>Other title information</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12.4.4.</w:t>
      </w:r>
      <w:r w:rsidRPr="00C156D3">
        <w:rPr>
          <w:rFonts w:eastAsia="PMingLiU"/>
        </w:rPr>
        <w:tab/>
        <w:t>Statement of responsibility</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12.4.5.</w:t>
      </w:r>
      <w:r w:rsidRPr="00C156D3">
        <w:rPr>
          <w:rFonts w:eastAsia="PMingLiU"/>
        </w:rPr>
        <w:tab/>
        <w:t>ISSN</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12.4.6.</w:t>
      </w:r>
      <w:r w:rsidRPr="00C156D3">
        <w:rPr>
          <w:rFonts w:eastAsia="PMingLiU"/>
        </w:rPr>
        <w:tab/>
        <w:t>Numbering</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12.5.</w:t>
      </w:r>
      <w:r w:rsidRPr="00C156D3">
        <w:rPr>
          <w:rFonts w:eastAsia="PMingLiU"/>
          <w:b/>
        </w:rPr>
        <w:tab/>
        <w:t>Main series and subseries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12.6.</w:t>
      </w:r>
      <w:r w:rsidRPr="00C156D3">
        <w:rPr>
          <w:rFonts w:eastAsia="PMingLiU"/>
          <w:b/>
        </w:rPr>
        <w:tab/>
        <w:t>Changes and other problems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12.6.1.</w:t>
      </w:r>
      <w:r w:rsidRPr="00C156D3">
        <w:rPr>
          <w:rFonts w:eastAsia="PMingLiU"/>
        </w:rPr>
        <w:tab/>
        <w:t>Changes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12.6.2.</w:t>
      </w:r>
      <w:r w:rsidRPr="00C156D3">
        <w:rPr>
          <w:rFonts w:eastAsia="PMingLiU"/>
        </w:rPr>
        <w:tab/>
        <w:t>Multiple series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12.6.3.</w:t>
      </w:r>
      <w:r w:rsidRPr="00C156D3">
        <w:rPr>
          <w:rFonts w:eastAsia="PMingLiU"/>
        </w:rPr>
        <w:tab/>
        <w:t>Some issues in series are not analyzable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12.6.4.</w:t>
      </w:r>
      <w:r w:rsidRPr="00C156D3">
        <w:rPr>
          <w:rFonts w:eastAsia="PMingLiU"/>
        </w:rPr>
        <w:tab/>
        <w:t>Common title/section title or unnumbered series and serial</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r w:rsidRPr="00C156D3">
        <w:rPr>
          <w:rFonts w:eastAsia="PMingLiU"/>
          <w:b/>
        </w:rPr>
        <w:t>12.7.</w:t>
      </w:r>
      <w:r w:rsidRPr="00C156D3">
        <w:rPr>
          <w:rFonts w:eastAsia="PMingLiU"/>
          <w:b/>
        </w:rPr>
        <w:tab/>
        <w:t>LC</w:t>
      </w:r>
      <w:r w:rsidR="008D38E3" w:rsidRPr="00C156D3">
        <w:rPr>
          <w:rFonts w:eastAsia="PMingLiU"/>
          <w:b/>
        </w:rPr>
        <w:t xml:space="preserve"> former</w:t>
      </w:r>
      <w:r w:rsidRPr="00C156D3">
        <w:rPr>
          <w:rFonts w:eastAsia="PMingLiU"/>
          <w:b/>
        </w:rPr>
        <w:t xml:space="preserve"> practices regarding changes in treatment</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rPr>
          <w:rFonts w:eastAsia="PMingLiU"/>
          <w:b/>
        </w:rPr>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12.7.1.</w:t>
      </w:r>
      <w:r w:rsidRPr="00C156D3">
        <w:rPr>
          <w:rFonts w:eastAsia="PMingLiU"/>
        </w:rPr>
        <w:tab/>
        <w:t>Changes in treatment decisions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720"/>
        <w:rPr>
          <w:rFonts w:eastAsia="PMingLiU"/>
        </w:rPr>
      </w:pPr>
      <w:r w:rsidRPr="00C156D3">
        <w:rPr>
          <w:rFonts w:eastAsia="PMingLiU"/>
        </w:rPr>
        <w:t>12.7.2. Split treatment decisions</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440" w:hanging="720"/>
        <w:rPr>
          <w:rFonts w:eastAsia="PMingLiU"/>
        </w:rPr>
      </w:pPr>
      <w:r w:rsidRPr="00C156D3">
        <w:rPr>
          <w:rFonts w:eastAsia="PMingLiU"/>
        </w:rPr>
        <w:t>12.7.3.</w:t>
      </w:r>
      <w:r w:rsidRPr="00C156D3">
        <w:rPr>
          <w:rFonts w:eastAsia="PMingLiU"/>
        </w:rPr>
        <w:tab/>
        <w:t>LC call number used in series statement (subfield $l)</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ind w:left="1080"/>
        <w:rPr>
          <w:rFonts w:eastAsia="PMingLiU"/>
        </w:rPr>
      </w:pPr>
    </w:p>
    <w:p w:rsidR="00154791" w:rsidRPr="00C156D3" w:rsidRDefault="00154791" w:rsidP="00154791"/>
    <w:p w:rsidR="00940F7D" w:rsidRPr="00C156D3" w:rsidRDefault="00940F7D" w:rsidP="006D2291">
      <w:pPr>
        <w:pStyle w:val="Heading1"/>
      </w:pPr>
      <w:bookmarkStart w:id="2" w:name="_Toc362010288"/>
    </w:p>
    <w:p w:rsidR="006D2291" w:rsidRPr="00C156D3" w:rsidRDefault="00940F7D" w:rsidP="006D2291">
      <w:pPr>
        <w:pStyle w:val="Heading1"/>
      </w:pPr>
      <w:r w:rsidRPr="00C156D3">
        <w:br w:type="page"/>
      </w:r>
      <w:r w:rsidR="006D2291" w:rsidRPr="00C156D3">
        <w:lastRenderedPageBreak/>
        <w:t>Introduction</w:t>
      </w:r>
      <w:bookmarkEnd w:id="2"/>
    </w:p>
    <w:p w:rsidR="006D2291" w:rsidRPr="00C156D3" w:rsidRDefault="006D2291" w:rsidP="006D2291"/>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pPr>
      <w:r w:rsidRPr="00C156D3">
        <w:t>When monograph or serial catalogers are asked what they consider to be the most difficult aspect of cataloging, invariably the answer is "series." Monographic series, both numbered and unnumbered, are types of serials. Series are complex because they may be treated differently in each institution, and perhaps most importantly, because it is not always clear that a word or phrase constitutes a series title.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pPr>
      <w:r w:rsidRPr="00C156D3">
        <w:t>Series are recorded in an online record in field 490 and, if the series authorized access point is also provided, in field 8XX, depending on their treatment and the form found on the piece.</w:t>
      </w:r>
      <w:r w:rsidR="00AF66A3" w:rsidRPr="00C156D3">
        <w:t xml:space="preserve"> Previously, a field 440 was used when the form found on the piece and the series authorized access point were the same.</w:t>
      </w: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pPr>
    </w:p>
    <w:p w:rsidR="00154791" w:rsidRPr="00C156D3" w:rsidRDefault="00154791" w:rsidP="00154791">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This module focuses on serials that are issued in a series. It does </w:t>
      </w:r>
      <w:r w:rsidRPr="00C156D3">
        <w:rPr>
          <w:b/>
          <w:bCs/>
        </w:rPr>
        <w:t>not</w:t>
      </w:r>
      <w:r w:rsidRPr="00C156D3">
        <w:t xml:space="preserve"> discuss how to create a series authority record (SAR) but includes a section on interpreting the SAR. It also does not include instructions for making local series treatment analysis and</w:t>
      </w:r>
      <w:r w:rsidR="00012D36">
        <w:t xml:space="preserve"> classification decisions relating</w:t>
      </w:r>
      <w:r w:rsidRPr="00C156D3">
        <w:t xml:space="preserve"> to cataloging and classification.</w:t>
      </w:r>
    </w:p>
    <w:p w:rsidR="00154791" w:rsidRPr="00C156D3" w:rsidRDefault="00D2778F" w:rsidP="00154791">
      <w:pPr>
        <w:pStyle w:val="Heading5"/>
        <w:rPr>
          <w:i w:val="0"/>
        </w:rPr>
      </w:pPr>
      <w:r w:rsidRPr="00C156D3">
        <w:rPr>
          <w:i w:val="0"/>
        </w:rPr>
        <w:t>This Module will discuss:</w:t>
      </w:r>
    </w:p>
    <w:p w:rsidR="00E71346" w:rsidRPr="00C156D3" w:rsidRDefault="00154791" w:rsidP="00E71346">
      <w:pPr>
        <w:pStyle w:val="Heading5"/>
        <w:numPr>
          <w:ilvl w:val="0"/>
          <w:numId w:val="10"/>
        </w:numPr>
        <w:rPr>
          <w:b w:val="0"/>
          <w:i w:val="0"/>
          <w:sz w:val="28"/>
          <w:szCs w:val="28"/>
        </w:rPr>
      </w:pPr>
      <w:r w:rsidRPr="00C156D3">
        <w:rPr>
          <w:b w:val="0"/>
          <w:i w:val="0"/>
          <w:sz w:val="28"/>
          <w:szCs w:val="28"/>
        </w:rPr>
        <w:t>Terms relating to series and their treatmen</w:t>
      </w:r>
      <w:r w:rsidR="005D06DB" w:rsidRPr="00C156D3">
        <w:rPr>
          <w:b w:val="0"/>
          <w:i w:val="0"/>
          <w:sz w:val="28"/>
          <w:szCs w:val="28"/>
        </w:rPr>
        <w:t>t</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How to interpret series authority records</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How to determine whether a word or phrase constitutes a series</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Series statements and their authorized access points and their relation to the MARC 21 fields</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How to record the series statement</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When to record numbering in a serial bibliographic record</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Main series and subseries</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Changes in the series title proper and how to record series added or dropped on later issues</w:t>
      </w:r>
    </w:p>
    <w:p w:rsidR="00E71346" w:rsidRPr="00C156D3" w:rsidRDefault="00E71346" w:rsidP="00AF66A3">
      <w:pPr>
        <w:pStyle w:val="ListParagraph"/>
        <w:numPr>
          <w:ilvl w:val="0"/>
          <w:numId w:val="10"/>
        </w:numPr>
        <w:rPr>
          <w:rFonts w:ascii="Times New Roman" w:hAnsi="Times New Roman" w:cs="Times New Roman"/>
          <w:sz w:val="28"/>
          <w:szCs w:val="28"/>
        </w:rPr>
      </w:pPr>
      <w:r w:rsidRPr="00C156D3">
        <w:rPr>
          <w:rFonts w:ascii="Times New Roman" w:hAnsi="Times New Roman" w:cs="Times New Roman"/>
          <w:sz w:val="28"/>
          <w:szCs w:val="28"/>
        </w:rPr>
        <w:t>LC practices regarding series</w:t>
      </w:r>
    </w:p>
    <w:p w:rsidR="00154791" w:rsidRPr="00C156D3" w:rsidRDefault="00154791" w:rsidP="00154791"/>
    <w:p w:rsidR="00D2778F" w:rsidRPr="00C156D3" w:rsidRDefault="00D2778F" w:rsidP="00D2778F"/>
    <w:p w:rsidR="001B16D0" w:rsidRPr="00C156D3" w:rsidRDefault="001B16D0" w:rsidP="00D2778F"/>
    <w:p w:rsidR="001B16D0" w:rsidRPr="00C156D3" w:rsidRDefault="001B16D0" w:rsidP="00D2778F">
      <w:r w:rsidRPr="00C156D3">
        <w:br w:type="page"/>
      </w:r>
    </w:p>
    <w:p w:rsidR="006D2291" w:rsidRPr="00C156D3" w:rsidRDefault="001B16D0" w:rsidP="006D2291">
      <w:pPr>
        <w:pStyle w:val="Heading1"/>
      </w:pPr>
      <w:r w:rsidRPr="00C156D3">
        <w:lastRenderedPageBreak/>
        <w:t>References</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r w:rsidRPr="00C156D3">
        <w:rPr>
          <w:rFonts w:eastAsia="PMingLiU"/>
          <w:i/>
          <w:iCs/>
        </w:rPr>
        <w:t>RDA</w:t>
      </w:r>
      <w:r w:rsidRPr="00C156D3">
        <w:rPr>
          <w:rFonts w:eastAsia="PMingLiU"/>
        </w:rPr>
        <w:t>/</w:t>
      </w:r>
      <w:r w:rsidRPr="00C156D3">
        <w:rPr>
          <w:rFonts w:eastAsia="PMingLiU"/>
          <w:i/>
          <w:iCs/>
        </w:rPr>
        <w:t>LC-PCC PSs</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rPr>
      </w:pPr>
      <w:r w:rsidRPr="00C156D3">
        <w:rPr>
          <w:rFonts w:eastAsia="PMingLiU"/>
        </w:rPr>
        <w:t>General rules for series:  2.12, 2.20.11, A.3.2, A.7, D.1.2.7, J.2.4</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rPr>
      </w:pPr>
      <w:r w:rsidRPr="00C156D3">
        <w:rPr>
          <w:rFonts w:eastAsia="PMingLiU"/>
        </w:rPr>
        <w:t>General rules that apply to series: 1.5, 2.3.1.4, 2.3.1.7, 2.3.2, 2.3.3, 2.3.8, 2.3.9, 2.20.5, 6.1.3.2.2, 6.27.2.2, A.3.2</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rPr>
      </w:pPr>
      <w:r w:rsidRPr="00C156D3">
        <w:rPr>
          <w:rFonts w:eastAsia="PMingLiU"/>
        </w:rPr>
        <w:t>Change in title or responsible person/body</w:t>
      </w:r>
      <w:r w:rsidR="00E67AF6">
        <w:rPr>
          <w:rFonts w:eastAsia="PMingLiU"/>
        </w:rPr>
        <w:t>/family</w:t>
      </w:r>
      <w:r w:rsidRPr="00C156D3">
        <w:rPr>
          <w:rFonts w:eastAsia="PMingLiU"/>
        </w:rPr>
        <w:t xml:space="preserve">: 1.6.2.3-4, 2.3.2.12.2-3, 2.12.1.6.1-2, 6.1.3.2.1-2, </w:t>
      </w:r>
      <w:proofErr w:type="gramStart"/>
      <w:r w:rsidRPr="00C156D3">
        <w:rPr>
          <w:rFonts w:eastAsia="PMingLiU"/>
        </w:rPr>
        <w:t>6.1.3.3.1</w:t>
      </w:r>
      <w:proofErr w:type="gramEnd"/>
      <w:r w:rsidRPr="00C156D3">
        <w:rPr>
          <w:rFonts w:eastAsia="PMingLiU"/>
        </w:rPr>
        <w:t>-2</w:t>
      </w:r>
    </w:p>
    <w:p w:rsidR="00E71346" w:rsidRPr="00994BB0"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color w:val="C00000"/>
        </w:rPr>
      </w:pPr>
      <w:r w:rsidRPr="00C156D3">
        <w:rPr>
          <w:rFonts w:eastAsia="PMingLiU"/>
        </w:rPr>
        <w:t>Authorized a</w:t>
      </w:r>
      <w:r w:rsidR="00E75331">
        <w:rPr>
          <w:rFonts w:eastAsia="PMingLiU"/>
        </w:rPr>
        <w:t>ccess point for series: Chapter 6</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r w:rsidRPr="00C156D3">
        <w:rPr>
          <w:rFonts w:eastAsia="PMingLiU"/>
          <w:i/>
          <w:iCs/>
        </w:rPr>
        <w:t>CEG</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rPr>
      </w:pPr>
      <w:r w:rsidRPr="00C156D3">
        <w:rPr>
          <w:rFonts w:eastAsia="PMingLiU"/>
        </w:rPr>
        <w:t xml:space="preserve">Series--General information, 490, 800, 810, </w:t>
      </w:r>
      <w:r w:rsidR="00E67AF6">
        <w:rPr>
          <w:rFonts w:eastAsia="PMingLiU"/>
        </w:rPr>
        <w:t xml:space="preserve">811, </w:t>
      </w:r>
      <w:r w:rsidRPr="00C156D3">
        <w:rPr>
          <w:rFonts w:eastAsia="PMingLiU"/>
        </w:rPr>
        <w:t>830</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i/>
          <w:iCs/>
        </w:rPr>
      </w:pPr>
      <w:r w:rsidRPr="00C156D3">
        <w:rPr>
          <w:rFonts w:eastAsia="PMingLiU"/>
          <w:i/>
          <w:iCs/>
        </w:rPr>
        <w:t>CCM</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rPr>
          <w:rFonts w:eastAsia="PMingLiU"/>
        </w:rPr>
      </w:pPr>
      <w:proofErr w:type="gramStart"/>
      <w:r w:rsidRPr="00C156D3">
        <w:rPr>
          <w:rFonts w:eastAsia="PMingLiU"/>
        </w:rPr>
        <w:t>Module 6.</w:t>
      </w:r>
      <w:proofErr w:type="gramEnd"/>
      <w:r w:rsidRPr="00C156D3">
        <w:rPr>
          <w:rFonts w:eastAsia="PMingLiU"/>
        </w:rPr>
        <w:t xml:space="preserve"> </w:t>
      </w:r>
      <w:proofErr w:type="gramStart"/>
      <w:r w:rsidRPr="00C156D3">
        <w:rPr>
          <w:rFonts w:eastAsia="PMingLiU"/>
        </w:rPr>
        <w:t>Title Statement.</w:t>
      </w:r>
      <w:proofErr w:type="gramEnd"/>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p>
    <w:p w:rsidR="00E71346" w:rsidRPr="00C156D3" w:rsidRDefault="00CB528E"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PMingLiU"/>
        </w:rPr>
      </w:pPr>
      <w:r w:rsidRPr="00C156D3">
        <w:rPr>
          <w:rFonts w:eastAsia="PMingLiU"/>
        </w:rPr>
        <w:t>Note:  i</w:t>
      </w:r>
      <w:r w:rsidR="00E71346" w:rsidRPr="00C156D3">
        <w:rPr>
          <w:rFonts w:eastAsia="PMingLiU"/>
        </w:rPr>
        <w:t>nstructions for series are given</w:t>
      </w:r>
      <w:r w:rsidR="00E67AF6">
        <w:rPr>
          <w:rFonts w:eastAsia="PMingLiU"/>
        </w:rPr>
        <w:t xml:space="preserve"> in various policy statements</w:t>
      </w:r>
      <w:r w:rsidR="00E71346" w:rsidRPr="00C156D3">
        <w:rPr>
          <w:rFonts w:eastAsia="PMingLiU"/>
        </w:rPr>
        <w:t xml:space="preserve">, in the Z1 section of the </w:t>
      </w:r>
      <w:r w:rsidR="00E71346" w:rsidRPr="00C156D3">
        <w:rPr>
          <w:rFonts w:eastAsia="PMingLiU"/>
          <w:i/>
          <w:iCs/>
        </w:rPr>
        <w:t>Descriptive Cataloging Manual</w:t>
      </w:r>
      <w:r w:rsidR="00E71346" w:rsidRPr="00C156D3">
        <w:rPr>
          <w:rFonts w:eastAsia="PMingLiU"/>
        </w:rPr>
        <w:t xml:space="preserve">, and in the </w:t>
      </w:r>
      <w:r w:rsidR="00E71346" w:rsidRPr="00C156D3">
        <w:rPr>
          <w:rFonts w:eastAsia="PMingLiU"/>
          <w:i/>
          <w:iCs/>
        </w:rPr>
        <w:t>CONSER Editing Guide</w:t>
      </w:r>
      <w:r w:rsidR="00E71346" w:rsidRPr="00C156D3">
        <w:rPr>
          <w:rFonts w:eastAsia="PMingLiU"/>
        </w:rPr>
        <w:t>. This module provides an overview and refers the cataloger to more specific instructions, where applicable.</w:t>
      </w:r>
    </w:p>
    <w:p w:rsidR="00E71346" w:rsidRPr="00C156D3" w:rsidRDefault="00E71346" w:rsidP="00E71346">
      <w:pPr>
        <w:pStyle w:val="TOC1"/>
        <w:rPr>
          <w:rStyle w:val="Hyperlink"/>
          <w:noProof/>
          <w:color w:val="auto"/>
        </w:rPr>
      </w:pPr>
    </w:p>
    <w:p w:rsidR="006D2291" w:rsidRPr="00C156D3" w:rsidRDefault="006D2291" w:rsidP="006D2291"/>
    <w:p w:rsidR="006D2291" w:rsidRPr="00C156D3" w:rsidRDefault="001B16D0" w:rsidP="006D2291">
      <w:pPr>
        <w:pStyle w:val="Heading1"/>
      </w:pPr>
      <w:bookmarkStart w:id="3" w:name="_Toc353462741"/>
      <w:bookmarkStart w:id="4" w:name="_Toc362010290"/>
      <w:r w:rsidRPr="00C156D3">
        <w:br w:type="page"/>
      </w:r>
      <w:r w:rsidR="006D2291" w:rsidRPr="00C156D3">
        <w:lastRenderedPageBreak/>
        <w:t>Definitions used in this module</w:t>
      </w:r>
      <w:bookmarkEnd w:id="3"/>
      <w:bookmarkEnd w:id="4"/>
    </w:p>
    <w:p w:rsidR="00CB528E" w:rsidRPr="00C156D3" w:rsidRDefault="00CB528E" w:rsidP="00CB528E">
      <w:r w:rsidRPr="00C156D3">
        <w:t>[At present, this list includes all relevant vocabulary given in the RDA glossary</w:t>
      </w:r>
      <w:r w:rsidR="00E850EC" w:rsidRPr="00C156D3">
        <w:t>, and terms may not actually be used in this module.</w:t>
      </w:r>
      <w:r w:rsidRPr="00C156D3">
        <w:t>]</w:t>
      </w:r>
    </w:p>
    <w:p w:rsidR="00CB528E" w:rsidRPr="00C156D3" w:rsidRDefault="00CB528E" w:rsidP="00CB528E"/>
    <w:p w:rsidR="00E71346" w:rsidRPr="00C156D3" w:rsidRDefault="00E71346" w:rsidP="00E71346">
      <w:pPr>
        <w:rPr>
          <w:rFonts w:eastAsia="Arial Unicode MS"/>
          <w:i/>
        </w:rPr>
      </w:pPr>
      <w:proofErr w:type="gramStart"/>
      <w:r w:rsidRPr="00C156D3">
        <w:rPr>
          <w:b/>
        </w:rPr>
        <w:t>Access point.</w:t>
      </w:r>
      <w:proofErr w:type="gramEnd"/>
      <w:r w:rsidRPr="00C156D3">
        <w:rPr>
          <w:rFonts w:eastAsia="Arial Unicode MS"/>
        </w:rPr>
        <w:t xml:space="preserve"> </w:t>
      </w:r>
      <w:proofErr w:type="gramStart"/>
      <w:r w:rsidRPr="00C156D3">
        <w:rPr>
          <w:rFonts w:eastAsia="Arial Unicode MS"/>
        </w:rPr>
        <w:t>A name, term, code, etc., representing a specific entity.</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Analytic.</w:t>
      </w:r>
      <w:proofErr w:type="gramEnd"/>
      <w:r w:rsidRPr="00C156D3">
        <w:t xml:space="preserve"> </w:t>
      </w:r>
      <w:proofErr w:type="gramStart"/>
      <w:r w:rsidRPr="00C156D3">
        <w:t>An individual title in a series.</w:t>
      </w:r>
      <w:proofErr w:type="gramEnd"/>
      <w:r w:rsidRPr="00C156D3">
        <w:t xml:space="preserve"> The analytic may be a monograph, an integrating resource, or a serial.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rPr>
          <w:rFonts w:eastAsia="Arial Unicode MS"/>
          <w:i/>
          <w:sz w:val="23"/>
          <w:szCs w:val="23"/>
        </w:rPr>
      </w:pPr>
      <w:proofErr w:type="gramStart"/>
      <w:r w:rsidRPr="00C156D3">
        <w:rPr>
          <w:b/>
        </w:rPr>
        <w:t>Analytical description.</w:t>
      </w:r>
      <w:proofErr w:type="gramEnd"/>
      <w:r w:rsidRPr="00C156D3">
        <w:t xml:space="preserve"> </w:t>
      </w:r>
      <w:proofErr w:type="gramStart"/>
      <w:r w:rsidRPr="00C156D3">
        <w:rPr>
          <w:rFonts w:eastAsia="Arial Unicode MS"/>
          <w:sz w:val="23"/>
          <w:szCs w:val="23"/>
        </w:rPr>
        <w:t>A description that describes a part of a larger resource (e.g., a single volume of a three-volume biography, a single map forming part of a map series).</w:t>
      </w:r>
      <w:proofErr w:type="gramEnd"/>
      <w:r w:rsidRPr="00C156D3">
        <w:rPr>
          <w:rFonts w:eastAsia="Arial Unicode MS"/>
          <w:sz w:val="23"/>
          <w:szCs w:val="23"/>
        </w:rPr>
        <w:t xml:space="preserve"> </w:t>
      </w:r>
      <w:r w:rsidRPr="00C156D3">
        <w:rPr>
          <w:rFonts w:eastAsia="Arial Unicode MS"/>
          <w:i/>
          <w:sz w:val="23"/>
          <w:szCs w:val="23"/>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Analyzable.</w:t>
      </w:r>
      <w:proofErr w:type="gramEnd"/>
      <w:r w:rsidRPr="00C156D3">
        <w:t xml:space="preserve"> A series is described as "analyzable" because it contains additional titles that could be represented by separate bibliographic records. A word or phrase cannot be a series if it is not "analyzable" (i.e., it does not have additional titles that could be separately cataloged).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r w:rsidRPr="00C156D3">
        <w:rPr>
          <w:b/>
          <w:bCs/>
        </w:rPr>
        <w:t>Analyze</w:t>
      </w:r>
      <w:r w:rsidRPr="00C156D3">
        <w:t xml:space="preserve"> (v.). </w:t>
      </w:r>
      <w:proofErr w:type="gramStart"/>
      <w:r w:rsidRPr="00C156D3">
        <w:t>To catalog the individual titles.</w:t>
      </w:r>
      <w:proofErr w:type="gramEnd"/>
      <w:r w:rsidRPr="00C156D3">
        <w:t xml:space="preserve"> If a series is "analyzed," all or some of the titles in the series are represented by separate bibliographic records.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ind w:left="360" w:hanging="360"/>
        <w:rPr>
          <w:bCs/>
          <w:i/>
        </w:rPr>
      </w:pPr>
      <w:proofErr w:type="gramStart"/>
      <w:r w:rsidRPr="00C156D3">
        <w:rPr>
          <w:b/>
        </w:rPr>
        <w:t>Authorized access point.</w:t>
      </w:r>
      <w:proofErr w:type="gramEnd"/>
      <w:r w:rsidRPr="00C156D3">
        <w:rPr>
          <w:b/>
        </w:rPr>
        <w:t xml:space="preserve"> </w:t>
      </w:r>
      <w:r w:rsidRPr="00C156D3">
        <w:t xml:space="preserve">The standardized access point representing an entity </w:t>
      </w:r>
      <w:r w:rsidRPr="00C156D3">
        <w:rPr>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Collected set.</w:t>
      </w:r>
      <w:proofErr w:type="gramEnd"/>
      <w:r w:rsidRPr="00C156D3">
        <w:rPr>
          <w:b/>
          <w:bCs/>
        </w:rPr>
        <w:t xml:space="preserve"> </w:t>
      </w:r>
      <w:r w:rsidRPr="00C156D3">
        <w:t>The term "collected" is used at LC to mean "classified together" (all issues of the series are classed together under the same call number).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r w:rsidRPr="00C156D3">
        <w:rPr>
          <w:b/>
          <w:bCs/>
        </w:rPr>
        <w:t>Collected set record.</w:t>
      </w:r>
      <w:r w:rsidRPr="00C156D3">
        <w:t xml:space="preserve"> </w:t>
      </w:r>
      <w:proofErr w:type="gramStart"/>
      <w:r w:rsidRPr="00C156D3">
        <w:t>A serial record for the series.</w:t>
      </w:r>
      <w:proofErr w:type="gramEnd"/>
      <w:r w:rsidRPr="00C156D3">
        <w:t xml:space="preserve"> Perhaps the most frequent use of a collected set record is when issues of the series are classed or "collected" under the same call number.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roofErr w:type="gramStart"/>
      <w:r w:rsidRPr="00C156D3">
        <w:rPr>
          <w:rFonts w:eastAsia="Arial Unicode MS"/>
          <w:b/>
        </w:rPr>
        <w:t>Comprehensive description.</w:t>
      </w:r>
      <w:proofErr w:type="gramEnd"/>
      <w:r w:rsidRPr="00C156D3">
        <w:rPr>
          <w:rFonts w:eastAsia="Arial Unicode MS"/>
          <w:b/>
        </w:rPr>
        <w:t xml:space="preserve"> </w:t>
      </w:r>
      <w:proofErr w:type="gramStart"/>
      <w:r w:rsidRPr="00C156D3">
        <w:rPr>
          <w:rFonts w:eastAsia="Arial Unicode MS"/>
        </w:rPr>
        <w:t>A description that describes the resource as a whole (e.g., a map, a periodical, a collection of posters assembled by a library, a kit consisting of a filmstrip, an audiotape, and a teacher’s manual).</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roofErr w:type="gramStart"/>
      <w:r w:rsidRPr="00C156D3">
        <w:rPr>
          <w:b/>
        </w:rPr>
        <w:t>ISSN of series</w:t>
      </w:r>
      <w:r w:rsidRPr="00C156D3">
        <w:t>.</w:t>
      </w:r>
      <w:proofErr w:type="gramEnd"/>
      <w:r w:rsidRPr="00C156D3">
        <w:rPr>
          <w:rFonts w:eastAsia="Arial Unicode MS"/>
        </w:rPr>
        <w:t xml:space="preserve"> The identifier assigned to a series by an ISSN registration agency).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b/>
        </w:rPr>
        <w:t>ISSN of subseries</w:t>
      </w:r>
      <w:r w:rsidRPr="00C156D3">
        <w:t>.</w:t>
      </w:r>
      <w:proofErr w:type="gramEnd"/>
      <w:r w:rsidR="00CB528E" w:rsidRPr="00C156D3">
        <w:t xml:space="preserve"> </w:t>
      </w:r>
      <w:r w:rsidRPr="00C156D3">
        <w:rPr>
          <w:rFonts w:eastAsia="Arial Unicode MS"/>
        </w:rPr>
        <w:t xml:space="preserve">The identifier assigned to a subseries by an ISSN registration agency.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b/>
          <w:bCs/>
        </w:rPr>
      </w:pPr>
      <w:proofErr w:type="gramStart"/>
      <w:r w:rsidRPr="00C156D3">
        <w:rPr>
          <w:b/>
          <w:bCs/>
        </w:rPr>
        <w:t>Main series.</w:t>
      </w:r>
      <w:proofErr w:type="gramEnd"/>
      <w:r w:rsidRPr="00C156D3">
        <w:rPr>
          <w:b/>
          <w:bCs/>
        </w:rPr>
        <w:t xml:space="preserve"> </w:t>
      </w:r>
      <w:proofErr w:type="gramStart"/>
      <w:r w:rsidRPr="00C156D3">
        <w:t>A larger, more comprehensive series that includes subseries.</w:t>
      </w:r>
      <w:proofErr w:type="gramEnd"/>
      <w:r w:rsidRPr="00C156D3">
        <w:rPr>
          <w:b/>
          <w:bCs/>
        </w:rPr>
        <w:t xml:space="preserve"> </w:t>
      </w:r>
      <w:r w:rsidRPr="00C156D3">
        <w:t>(</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Monographic series.</w:t>
      </w:r>
      <w:proofErr w:type="gramEnd"/>
      <w:r w:rsidRPr="00C156D3">
        <w:t xml:space="preserve"> </w:t>
      </w:r>
      <w:proofErr w:type="gramStart"/>
      <w:r w:rsidRPr="00C156D3">
        <w:t>One category of serial.</w:t>
      </w:r>
      <w:proofErr w:type="gramEnd"/>
      <w:r w:rsidRPr="00C156D3">
        <w:t xml:space="preserve"> The term can be misleading because it implies that the individual titles in the series are all monographs when some or all may be integrating resources or serials.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r w:rsidRPr="00C156D3">
        <w:rPr>
          <w:rFonts w:eastAsia="Arial Unicode MS"/>
          <w:b/>
        </w:rPr>
        <w:lastRenderedPageBreak/>
        <w:t>Note on series statement.</w:t>
      </w:r>
      <w:r w:rsidRPr="00C156D3">
        <w:rPr>
          <w:rFonts w:eastAsia="Arial Unicode MS"/>
        </w:rPr>
        <w:t xml:space="preserve"> </w:t>
      </w:r>
      <w:proofErr w:type="gramStart"/>
      <w:r w:rsidRPr="00C156D3">
        <w:rPr>
          <w:rFonts w:eastAsia="Arial Unicode MS"/>
        </w:rPr>
        <w:t>A note providing information on complex series statements, incorrect numbering within series, or changes in series statements.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Numbering within series.</w:t>
      </w:r>
      <w:proofErr w:type="gramEnd"/>
      <w:r w:rsidRPr="00C156D3">
        <w:rPr>
          <w:rFonts w:eastAsia="Arial Unicode MS"/>
        </w:rPr>
        <w:t xml:space="preserve"> </w:t>
      </w:r>
      <w:proofErr w:type="gramStart"/>
      <w:r w:rsidRPr="00C156D3">
        <w:rPr>
          <w:rFonts w:eastAsia="Arial Unicode MS"/>
        </w:rPr>
        <w:t>A designation of the sequencing of a part or parts within a series.</w:t>
      </w:r>
      <w:proofErr w:type="gramEnd"/>
      <w:r w:rsidRPr="00C156D3">
        <w:rPr>
          <w:rFonts w:eastAsia="Arial Unicode MS"/>
        </w:rPr>
        <w:t xml:space="preserve"> Numbering within series may include a numeral, a letter, any other character, or the combination of these with or without an accompanying caption (</w:t>
      </w:r>
      <w:r w:rsidRPr="00C156D3">
        <w:rPr>
          <w:rStyle w:val="italic"/>
          <w:rFonts w:eastAsia="Arial Unicode MS"/>
        </w:rPr>
        <w:t>volume, number,</w:t>
      </w:r>
      <w:r w:rsidRPr="00C156D3">
        <w:rPr>
          <w:rFonts w:eastAsia="Arial Unicode MS"/>
        </w:rPr>
        <w:t xml:space="preserve"> etc.) and/or a chronological designation</w:t>
      </w:r>
      <w:r w:rsidRPr="00C156D3">
        <w:rPr>
          <w:rFonts w:eastAsia="Arial Unicode MS"/>
          <w:i/>
        </w:rPr>
        <w:t>. (RDA)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Numbering within subseries.</w:t>
      </w:r>
      <w:proofErr w:type="gramEnd"/>
      <w:r w:rsidRPr="00C156D3">
        <w:rPr>
          <w:rFonts w:eastAsia="Arial Unicode MS"/>
        </w:rPr>
        <w:t xml:space="preserve"> </w:t>
      </w:r>
      <w:proofErr w:type="gramStart"/>
      <w:r w:rsidRPr="00C156D3">
        <w:rPr>
          <w:rFonts w:eastAsia="Arial Unicode MS"/>
        </w:rPr>
        <w:t>A designation of the sequencing of a part or parts within a subseries.</w:t>
      </w:r>
      <w:proofErr w:type="gramEnd"/>
      <w:r w:rsidRPr="00C156D3">
        <w:rPr>
          <w:rFonts w:eastAsia="Arial Unicode MS"/>
        </w:rPr>
        <w:t xml:space="preserve"> Numbering within subseries may include a numeral, a letter, any other character, or the combination of these with or without an accompanying caption (</w:t>
      </w:r>
      <w:r w:rsidRPr="00C156D3">
        <w:rPr>
          <w:rStyle w:val="italic"/>
          <w:rFonts w:eastAsia="Arial Unicode MS"/>
        </w:rPr>
        <w:t>volume, number</w:t>
      </w:r>
      <w:r w:rsidRPr="00C156D3">
        <w:rPr>
          <w:rFonts w:eastAsia="Arial Unicode MS"/>
        </w:rPr>
        <w:t xml:space="preserve">, etc.) and/or a chronological designation.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Other title information of series.</w:t>
      </w:r>
      <w:proofErr w:type="gramEnd"/>
      <w:r w:rsidRPr="00C156D3">
        <w:rPr>
          <w:rFonts w:eastAsia="Arial Unicode MS"/>
        </w:rPr>
        <w:t xml:space="preserve"> </w:t>
      </w:r>
      <w:proofErr w:type="gramStart"/>
      <w:r w:rsidRPr="00C156D3">
        <w:rPr>
          <w:rFonts w:eastAsia="Arial Unicode MS"/>
        </w:rPr>
        <w:t>Information that appears in conjunction with, and is subordinate to, the title proper of a 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Other title information of subseries.</w:t>
      </w:r>
      <w:proofErr w:type="gramEnd"/>
      <w:r w:rsidRPr="00C156D3">
        <w:rPr>
          <w:rFonts w:eastAsia="Arial Unicode MS"/>
        </w:rPr>
        <w:t xml:space="preserve"> </w:t>
      </w:r>
      <w:proofErr w:type="gramStart"/>
      <w:r w:rsidRPr="00C156D3">
        <w:rPr>
          <w:rFonts w:eastAsia="Arial Unicode MS"/>
        </w:rPr>
        <w:t>Information that appears in conjunction with, and is subordinate to, the title proper of a subseries.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r w:rsidRPr="00C156D3">
        <w:rPr>
          <w:rFonts w:eastAsia="Arial Unicode MS"/>
          <w:b/>
        </w:rPr>
        <w:t>Parallel other title information of series.</w:t>
      </w:r>
      <w:r w:rsidRPr="00C156D3">
        <w:rPr>
          <w:rFonts w:eastAsia="Arial Unicode MS"/>
        </w:rPr>
        <w:t xml:space="preserve"> Other title information of a series in a language and/or script that differs from that recorded in the other title information of series element.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r w:rsidRPr="00C156D3">
        <w:rPr>
          <w:rFonts w:eastAsia="Arial Unicode MS"/>
          <w:b/>
        </w:rPr>
        <w:t>Parallel other title information of subseries</w:t>
      </w:r>
      <w:r w:rsidRPr="00C156D3">
        <w:rPr>
          <w:rFonts w:eastAsia="Arial Unicode MS"/>
        </w:rPr>
        <w:t xml:space="preserve">. Other title information of a subseries in a language and/or script that differs from that recorded in the other title information of subseries element. </w:t>
      </w:r>
      <w:r w:rsidRPr="00C156D3">
        <w:rPr>
          <w:rFonts w:eastAsia="Arial Unicode MS"/>
          <w:i/>
        </w:rPr>
        <w:t>(RDA)</w:t>
      </w:r>
    </w:p>
    <w:p w:rsidR="00E71346" w:rsidRPr="00C156D3" w:rsidRDefault="00E71346">
      <w:pPr>
        <w:rPr>
          <w:szCs w:val="20"/>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Parallel statement of responsibility relating to series.</w:t>
      </w:r>
      <w:proofErr w:type="gramEnd"/>
      <w:r w:rsidRPr="00C156D3">
        <w:rPr>
          <w:rFonts w:eastAsia="Arial Unicode MS"/>
        </w:rPr>
        <w:t xml:space="preserve"> A statement of responsibility relating to series in a language and/or script that differs from that recorded in the statement of responsibility relating to series element.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Parallel statement of responsibility relating to subseries.</w:t>
      </w:r>
      <w:proofErr w:type="gramEnd"/>
      <w:r w:rsidRPr="00C156D3">
        <w:rPr>
          <w:rFonts w:eastAsia="Arial Unicode MS"/>
        </w:rPr>
        <w:t xml:space="preserve"> A statement of responsibility relating to subseries in a language and/or script that differs from that recorded in the statement of responsibility relating to subseries element.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Parallel title proper of series.</w:t>
      </w:r>
      <w:proofErr w:type="gramEnd"/>
      <w:r w:rsidRPr="00C156D3">
        <w:rPr>
          <w:rFonts w:eastAsia="Arial Unicode MS"/>
        </w:rPr>
        <w:t xml:space="preserve"> </w:t>
      </w:r>
      <w:proofErr w:type="gramStart"/>
      <w:r w:rsidRPr="00C156D3">
        <w:rPr>
          <w:rFonts w:eastAsia="Arial Unicode MS"/>
        </w:rPr>
        <w:t>The title proper of a series in another language and/or script.</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roofErr w:type="gramStart"/>
      <w:r w:rsidRPr="00C156D3">
        <w:rPr>
          <w:rFonts w:eastAsia="Arial Unicode MS"/>
          <w:b/>
        </w:rPr>
        <w:t>Parallel title proper of subseries.</w:t>
      </w:r>
      <w:proofErr w:type="gramEnd"/>
      <w:r w:rsidRPr="00C156D3">
        <w:rPr>
          <w:rFonts w:eastAsia="Arial Unicode MS"/>
        </w:rPr>
        <w:t xml:space="preserve"> </w:t>
      </w:r>
      <w:proofErr w:type="gramStart"/>
      <w:r w:rsidRPr="00C156D3">
        <w:rPr>
          <w:rFonts w:eastAsia="Arial Unicode MS"/>
        </w:rPr>
        <w:t>The title proper of a subseries in another language and/or script.</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r w:rsidRPr="00C156D3">
        <w:rPr>
          <w:b/>
          <w:bCs/>
        </w:rPr>
        <w:lastRenderedPageBreak/>
        <w:t xml:space="preserve">Publisher's listing. </w:t>
      </w:r>
      <w:proofErr w:type="gramStart"/>
      <w:r w:rsidRPr="00C156D3">
        <w:t>A list of the titles/works that have been published in the series.</w:t>
      </w:r>
      <w:proofErr w:type="gramEnd"/>
      <w:r w:rsidRPr="00C156D3">
        <w:t xml:space="preserve"> Generally, a publisher's listing is not considered to be a series title page, although the series statement may be taken from it.</w:t>
      </w:r>
      <w:r w:rsidRPr="00C156D3">
        <w:rPr>
          <w:b/>
          <w:bCs/>
        </w:rPr>
        <w:t xml:space="preserve"> </w:t>
      </w:r>
      <w:r w:rsidRPr="00C156D3">
        <w:t>(</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rFonts w:eastAsia="Arial Unicode MS"/>
          <w:b/>
        </w:rPr>
        <w:t>Series.</w:t>
      </w:r>
      <w:proofErr w:type="gramEnd"/>
      <w:r w:rsidRPr="00C156D3">
        <w:rPr>
          <w:rFonts w:eastAsia="Arial Unicode MS"/>
        </w:rPr>
        <w:t xml:space="preserve"> A group of separate resources related to one another by the fact that each resource bears, in addition to its own title proper, a collective title applying to the group as a whole. The individual resources may or may not be numbered. </w:t>
      </w:r>
      <w:r w:rsidRPr="00C156D3">
        <w:rPr>
          <w:rFonts w:eastAsia="Arial Unicode MS"/>
          <w:i/>
        </w:rPr>
        <w:t>(RDA)</w:t>
      </w:r>
      <w:r w:rsidRPr="00C156D3">
        <w:rPr>
          <w:rFonts w:eastAsia="Arial Unicode MS"/>
        </w:rPr>
        <w:t xml:space="preserve"> </w:t>
      </w:r>
      <w:r w:rsidRPr="00C156D3">
        <w:t>A series may be a monographic series or a multipart item.</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r w:rsidRPr="00C156D3">
        <w:rPr>
          <w:b/>
          <w:bCs/>
        </w:rPr>
        <w:t>Series authority record (SAR).</w:t>
      </w:r>
      <w:r w:rsidRPr="00C156D3">
        <w:t xml:space="preserve"> Series authority records are created by PCC</w:t>
      </w:r>
      <w:r w:rsidRPr="00C156D3">
        <w:rPr>
          <w:rStyle w:val="FootnoteReference"/>
        </w:rPr>
        <w:footnoteReference w:id="1"/>
      </w:r>
      <w:r w:rsidRPr="00C156D3">
        <w:t xml:space="preserve"> participants and are included in the LC/NACO Authority File. The SAR provides the title and numbering to be used in the authorized access point; it may include cross references and institution-specific treatment decisions. SARs can be made for monographic series, multipart items, series-like phrases, and those serials that have analyzable titles on some issues. (</w:t>
      </w:r>
      <w:r w:rsidRPr="00C156D3">
        <w:rPr>
          <w:i/>
          <w:iCs/>
        </w:rPr>
        <w:t>CCM</w:t>
      </w:r>
      <w:r w:rsidRPr="00C156D3">
        <w:t>)</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roofErr w:type="gramStart"/>
      <w:r w:rsidRPr="00C156D3">
        <w:rPr>
          <w:b/>
          <w:bCs/>
        </w:rPr>
        <w:t>Series-like phrase.</w:t>
      </w:r>
      <w:proofErr w:type="gramEnd"/>
      <w:r w:rsidRPr="00C156D3">
        <w:t xml:space="preserve"> A character string (words, letters, combination of letters and numbers) not considered to be a series. </w:t>
      </w:r>
      <w:r w:rsidRPr="00C156D3">
        <w:rPr>
          <w:i/>
        </w:rPr>
        <w:t>(NACO)</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
    <w:p w:rsidR="00E71346" w:rsidRPr="00C156D3" w:rsidRDefault="00E71346" w:rsidP="00E71346">
      <w:pPr>
        <w:rPr>
          <w:rFonts w:eastAsia="Arial Unicode MS"/>
          <w:i/>
        </w:rPr>
      </w:pPr>
      <w:proofErr w:type="gramStart"/>
      <w:r w:rsidRPr="00C156D3">
        <w:rPr>
          <w:b/>
        </w:rPr>
        <w:t>Series statement.</w:t>
      </w:r>
      <w:proofErr w:type="gramEnd"/>
      <w:r w:rsidRPr="00C156D3">
        <w:t xml:space="preserve"> </w:t>
      </w:r>
      <w:proofErr w:type="gramStart"/>
      <w:r w:rsidRPr="00C156D3">
        <w:rPr>
          <w:rFonts w:eastAsia="Arial Unicode MS"/>
        </w:rPr>
        <w:t>A statement identifying a series to which a resource belongs and the numbering of the resource within the series.</w:t>
      </w:r>
      <w:proofErr w:type="gramEnd"/>
      <w:r w:rsidRPr="00C156D3">
        <w:rPr>
          <w:rFonts w:eastAsia="Arial Unicode MS"/>
        </w:rPr>
        <w:t xml:space="preserve"> A series statement may also include information identifying one or more subseries to which the resource being described belongs.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Series title page.</w:t>
      </w:r>
      <w:proofErr w:type="gramEnd"/>
      <w:r w:rsidRPr="00C156D3">
        <w:rPr>
          <w:rFonts w:eastAsia="Arial Unicode MS"/>
        </w:rPr>
        <w:t xml:space="preserve"> </w:t>
      </w:r>
      <w:proofErr w:type="gramStart"/>
      <w:r w:rsidRPr="00C156D3">
        <w:rPr>
          <w:rFonts w:eastAsia="Arial Unicode MS"/>
        </w:rPr>
        <w:t>An added title page bearing the series title proper and usually, though not necessarily, other information about the series (e.g., statement of responsibility, numeric designation, data relating to publication, title of the resource within the 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Statement of responsibility relating to series.</w:t>
      </w:r>
      <w:proofErr w:type="gramEnd"/>
      <w:r w:rsidRPr="00C156D3">
        <w:rPr>
          <w:rFonts w:eastAsia="Arial Unicode MS"/>
          <w:b/>
        </w:rPr>
        <w:t xml:space="preserve"> </w:t>
      </w:r>
      <w:proofErr w:type="gramStart"/>
      <w:r w:rsidRPr="00C156D3">
        <w:rPr>
          <w:rFonts w:eastAsia="Arial Unicode MS"/>
        </w:rPr>
        <w:t>A statement relating to the identification of any persons, families, or corporate bodies responsible for a 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Statement of responsibility relating to subseries.</w:t>
      </w:r>
      <w:proofErr w:type="gramEnd"/>
      <w:r w:rsidRPr="00C156D3">
        <w:rPr>
          <w:rFonts w:eastAsia="Arial Unicode MS"/>
        </w:rPr>
        <w:t xml:space="preserve"> </w:t>
      </w:r>
      <w:proofErr w:type="gramStart"/>
      <w:r w:rsidRPr="00C156D3">
        <w:rPr>
          <w:rFonts w:eastAsia="Arial Unicode MS"/>
        </w:rPr>
        <w:t>A statement relating to the identification of any persons, families, or corporate bodies responsible for a subseries.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Subseries.</w:t>
      </w:r>
      <w:proofErr w:type="gramEnd"/>
      <w:r w:rsidRPr="00C156D3">
        <w:rPr>
          <w:rFonts w:eastAsia="Arial Unicode MS"/>
        </w:rPr>
        <w:t xml:space="preserve"> </w:t>
      </w:r>
      <w:proofErr w:type="gramStart"/>
      <w:r w:rsidRPr="00C156D3">
        <w:rPr>
          <w:rFonts w:eastAsia="Arial Unicode MS"/>
        </w:rPr>
        <w:t>A series within a series (i.e., a series that always appears in conjunction with another, usually more comprehensive, series of which it forms a section).</w:t>
      </w:r>
      <w:proofErr w:type="gramEnd"/>
      <w:r w:rsidRPr="00C156D3">
        <w:rPr>
          <w:rFonts w:eastAsia="Arial Unicode MS"/>
        </w:rPr>
        <w:t xml:space="preserve"> Its title may or may not be dependent on the title of the main series.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i/>
        </w:rPr>
      </w:pPr>
      <w:proofErr w:type="gramStart"/>
      <w:r w:rsidRPr="00C156D3">
        <w:rPr>
          <w:rFonts w:eastAsia="Arial Unicode MS"/>
          <w:b/>
        </w:rPr>
        <w:t>Title proper of series.</w:t>
      </w:r>
      <w:proofErr w:type="gramEnd"/>
      <w:r w:rsidRPr="00C156D3">
        <w:rPr>
          <w:rFonts w:eastAsia="Arial Unicode MS"/>
        </w:rPr>
        <w:t xml:space="preserve"> </w:t>
      </w:r>
      <w:proofErr w:type="gramStart"/>
      <w:r w:rsidRPr="00C156D3">
        <w:rPr>
          <w:rFonts w:eastAsia="Arial Unicode MS"/>
        </w:rPr>
        <w:t>The chief name of a series (i.e., the title normally used when citing the series).</w:t>
      </w:r>
      <w:proofErr w:type="gramEnd"/>
      <w:r w:rsidRPr="00C156D3">
        <w:rPr>
          <w:rFonts w:eastAsia="Arial Unicode MS"/>
        </w:rPr>
        <w:t xml:space="preserve">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
    <w:p w:rsidR="00943046"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rFonts w:eastAsia="Arial Unicode MS"/>
        </w:rPr>
      </w:pPr>
      <w:proofErr w:type="gramStart"/>
      <w:r w:rsidRPr="00C156D3">
        <w:rPr>
          <w:rFonts w:eastAsia="Arial Unicode MS"/>
          <w:b/>
        </w:rPr>
        <w:t>Title proper of subseries.</w:t>
      </w:r>
      <w:proofErr w:type="gramEnd"/>
      <w:r w:rsidRPr="00C156D3">
        <w:rPr>
          <w:rFonts w:eastAsia="Arial Unicode MS"/>
        </w:rPr>
        <w:t xml:space="preserve"> The chief name of a subs</w:t>
      </w:r>
      <w:r w:rsidR="00943046">
        <w:rPr>
          <w:rFonts w:eastAsia="Arial Unicode MS"/>
        </w:rPr>
        <w:t xml:space="preserve">eries (i.e., the title normally </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i/>
        </w:rPr>
      </w:pPr>
      <w:proofErr w:type="gramStart"/>
      <w:r w:rsidRPr="00C156D3">
        <w:rPr>
          <w:rFonts w:eastAsia="Arial Unicode MS"/>
        </w:rPr>
        <w:lastRenderedPageBreak/>
        <w:t>used</w:t>
      </w:r>
      <w:proofErr w:type="gramEnd"/>
      <w:r w:rsidRPr="00C156D3">
        <w:rPr>
          <w:rFonts w:eastAsia="Arial Unicode MS"/>
        </w:rPr>
        <w:t xml:space="preserve"> when citing the subseries). </w:t>
      </w:r>
      <w:r w:rsidRPr="00C156D3">
        <w:rPr>
          <w:rFonts w:eastAsia="Arial Unicode MS"/>
          <w:i/>
        </w:rPr>
        <w:t>(RDA)</w:t>
      </w: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E71346" w:rsidRPr="00C156D3" w:rsidRDefault="00E71346" w:rsidP="00E71346">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Unanalyzable.</w:t>
      </w:r>
      <w:proofErr w:type="gramEnd"/>
      <w:r w:rsidRPr="00C156D3">
        <w:t xml:space="preserve"> A serial is “unanalyzable” when the separate volumes do not have titles in addition to the collective title. Most serials are "unanalyzable" (e.g., </w:t>
      </w:r>
      <w:r w:rsidRPr="00C156D3">
        <w:rPr>
          <w:i/>
          <w:iCs/>
        </w:rPr>
        <w:t>Newsweek, Statistical yearbook,</w:t>
      </w:r>
      <w:r w:rsidRPr="00C156D3">
        <w:t xml:space="preserve"> etc.).  Occasionally, an issue of a series is published without an individual title and is thus "unanalyzable" (</w:t>
      </w:r>
      <w:r w:rsidRPr="00C156D3">
        <w:rPr>
          <w:i/>
          <w:iCs/>
        </w:rPr>
        <w:t>L</w:t>
      </w:r>
      <w:r w:rsidR="006A131E">
        <w:rPr>
          <w:i/>
          <w:iCs/>
        </w:rPr>
        <w:t>C-PCC PS 2.3.2.7</w:t>
      </w:r>
      <w:r w:rsidRPr="00C156D3">
        <w:t>). (</w:t>
      </w:r>
      <w:r w:rsidRPr="00C156D3">
        <w:rPr>
          <w:i/>
          <w:iCs/>
        </w:rPr>
        <w:t>CCM</w:t>
      </w:r>
      <w:r w:rsidRPr="00C156D3">
        <w:t>)</w:t>
      </w:r>
    </w:p>
    <w:p w:rsidR="008D6FF8" w:rsidRPr="00C156D3" w:rsidRDefault="008D6FF8" w:rsidP="00E71346">
      <w:pPr>
        <w:rPr>
          <w:rStyle w:val="FootnoteReference"/>
          <w:szCs w:val="20"/>
          <w:vertAlign w:val="baseline"/>
        </w:rPr>
      </w:pPr>
    </w:p>
    <w:p w:rsidR="00380D07" w:rsidRPr="00C156D3" w:rsidRDefault="00A85E81" w:rsidP="00E71346">
      <w:r w:rsidRPr="00C156D3">
        <w:br w:type="page"/>
      </w:r>
    </w:p>
    <w:p w:rsidR="00940F7D" w:rsidRPr="00C156D3" w:rsidRDefault="00940F7D" w:rsidP="00940F7D">
      <w:pPr>
        <w:pStyle w:val="Heading1"/>
      </w:pPr>
      <w:bookmarkStart w:id="6" w:name="_Toc362010291"/>
      <w:r w:rsidRPr="00C156D3">
        <w:lastRenderedPageBreak/>
        <w:t>Serial in a Series</w:t>
      </w:r>
      <w:bookmarkEnd w:id="6"/>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jc w:val="center"/>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This module is about serials that are published in series. As an example, the serial </w:t>
      </w:r>
      <w:r w:rsidRPr="00C156D3">
        <w:rPr>
          <w:i/>
          <w:iCs/>
        </w:rPr>
        <w:t>Economic Impact of Kentucky's Tourism and Travel Industry</w:t>
      </w:r>
      <w:r w:rsidRPr="00C156D3">
        <w:t xml:space="preserve"> is issued in the series </w:t>
      </w:r>
      <w:r w:rsidRPr="00C156D3">
        <w:rPr>
          <w:i/>
          <w:iCs/>
        </w:rPr>
        <w:t>Tourism Research Series.</w:t>
      </w:r>
      <w:r w:rsidRPr="00C156D3">
        <w:t xml:space="preserve">  Note that the numbering of the series is not consecutive.</w:t>
      </w: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rPr>
          <w:vanish/>
        </w:rPr>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rPr>
          <w:vanish/>
        </w:rPr>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t>Economic Impact of Kentucky's Tourism</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r>
      <w:proofErr w:type="gramStart"/>
      <w:r w:rsidRPr="00C156D3">
        <w:rPr>
          <w:sz w:val="16"/>
          <w:szCs w:val="16"/>
        </w:rPr>
        <w:t>and</w:t>
      </w:r>
      <w:proofErr w:type="gramEnd"/>
      <w:r w:rsidRPr="00C156D3">
        <w:rPr>
          <w:sz w:val="16"/>
          <w:szCs w:val="16"/>
        </w:rPr>
        <w:t xml:space="preserve"> Travel Industry, 1981 and 1982</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t xml:space="preserve">KENTUCKY DEPARTMENT OF ECONOMIC </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jc w:val="center"/>
        <w:rPr>
          <w:sz w:val="16"/>
          <w:szCs w:val="16"/>
        </w:rPr>
      </w:pPr>
      <w:r w:rsidRPr="00C156D3">
        <w:rPr>
          <w:sz w:val="16"/>
          <w:szCs w:val="16"/>
        </w:rPr>
        <w:t>DEVELOPMENT</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t>Office of Tourism Development</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t>Tourism Research Series No. 14</w:t>
      </w: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5928" w:vSpace="240" w:wrap="auto" w:vAnchor="text" w:hAnchor="page" w:x="3091" w:yAlign="top"/>
        <w:pBdr>
          <w:top w:val="single" w:sz="7" w:space="0" w:color="000000"/>
          <w:left w:val="single" w:sz="7" w:space="0" w:color="000000"/>
          <w:bottom w:val="single" w:sz="7" w:space="0" w:color="000000"/>
          <w:right w:val="single" w:sz="7" w:space="0" w:color="000000"/>
        </w:pBdr>
        <w:tabs>
          <w:tab w:val="center" w:pos="2945"/>
        </w:tabs>
        <w:rPr>
          <w:sz w:val="16"/>
          <w:szCs w:val="16"/>
        </w:rPr>
      </w:pPr>
      <w:r w:rsidRPr="00C156D3">
        <w:rPr>
          <w:sz w:val="16"/>
          <w:szCs w:val="16"/>
        </w:rPr>
        <w:tab/>
        <w:t>October 1983</w:t>
      </w: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940F7D" w:rsidRPr="00C156D3" w:rsidRDefault="00940F7D" w:rsidP="00940F7D">
      <w:pPr>
        <w:rPr>
          <w:sz w:val="20"/>
          <w:szCs w:val="20"/>
        </w:rPr>
      </w:pPr>
    </w:p>
    <w:p w:rsidR="00940F7D" w:rsidRPr="00C156D3" w:rsidRDefault="00940F7D" w:rsidP="00940F7D">
      <w:pPr>
        <w:rPr>
          <w:sz w:val="20"/>
          <w:szCs w:val="20"/>
        </w:rPr>
      </w:pPr>
    </w:p>
    <w:p w:rsidR="00940F7D" w:rsidRPr="00C156D3" w:rsidRDefault="00940F7D" w:rsidP="00940F7D">
      <w:pPr>
        <w:rPr>
          <w:sz w:val="20"/>
          <w:szCs w:val="20"/>
        </w:rPr>
      </w:pPr>
    </w:p>
    <w:p w:rsidR="00CB528E" w:rsidRPr="00C156D3" w:rsidRDefault="00CB528E" w:rsidP="00940F7D"/>
    <w:p w:rsidR="00CB528E" w:rsidRPr="00C156D3" w:rsidRDefault="00CB528E" w:rsidP="00940F7D"/>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rFonts w:ascii="Courier" w:hAnsi="Courier" w:cs="Courier"/>
        </w:rPr>
      </w:pPr>
      <w:r w:rsidRPr="00C156D3">
        <w:rPr>
          <w:rFonts w:ascii="Courier" w:hAnsi="Courier" w:cs="Courier"/>
        </w:rPr>
        <w:tab/>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rFonts w:ascii="Courier" w:hAnsi="Courier" w:cs="Courier"/>
        </w:rPr>
        <w:tab/>
      </w:r>
      <w:r w:rsidRPr="00C156D3">
        <w:rPr>
          <w:sz w:val="16"/>
          <w:szCs w:val="16"/>
        </w:rPr>
        <w:t>Economic Impact of Kentucky's Tourism</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r>
      <w:proofErr w:type="gramStart"/>
      <w:r w:rsidRPr="00C156D3">
        <w:rPr>
          <w:sz w:val="16"/>
          <w:szCs w:val="16"/>
        </w:rPr>
        <w:t>and</w:t>
      </w:r>
      <w:proofErr w:type="gramEnd"/>
      <w:r w:rsidRPr="00C156D3">
        <w:rPr>
          <w:sz w:val="16"/>
          <w:szCs w:val="16"/>
        </w:rPr>
        <w:t xml:space="preserve"> Travel Industry, 1984 and 1985</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t xml:space="preserve">KENTUCKY DEPARTMENT OF TRAVEL </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t>DEVELOPMENT</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t>Division of Marketing and Advertising</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t>Tourism Research Series No. 32</w:t>
      </w: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320" w:vSpace="240" w:wrap="auto" w:vAnchor="text" w:hAnchor="page" w:x="6526" w:y="1503"/>
        <w:pBdr>
          <w:top w:val="single" w:sz="7" w:space="0" w:color="000000"/>
          <w:left w:val="single" w:sz="7" w:space="0" w:color="000000"/>
          <w:bottom w:val="single" w:sz="7" w:space="0" w:color="000000"/>
          <w:right w:val="single" w:sz="7" w:space="0" w:color="000000"/>
        </w:pBdr>
        <w:tabs>
          <w:tab w:val="center" w:pos="2160"/>
        </w:tabs>
        <w:rPr>
          <w:sz w:val="16"/>
          <w:szCs w:val="16"/>
        </w:rPr>
      </w:pPr>
      <w:r w:rsidRPr="00C156D3">
        <w:rPr>
          <w:sz w:val="16"/>
          <w:szCs w:val="16"/>
        </w:rPr>
        <w:tab/>
        <w:t>May 1986</w:t>
      </w:r>
    </w:p>
    <w:p w:rsidR="00CB528E" w:rsidRPr="00C156D3" w:rsidRDefault="00CB528E" w:rsidP="00940F7D"/>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jc w:val="center"/>
        <w:rPr>
          <w:sz w:val="16"/>
          <w:szCs w:val="16"/>
        </w:rPr>
      </w:pPr>
      <w:r w:rsidRPr="00C156D3">
        <w:rPr>
          <w:sz w:val="16"/>
          <w:szCs w:val="16"/>
        </w:rPr>
        <w:t xml:space="preserve">Economic Impact of Kentucky's Tourism </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jc w:val="center"/>
        <w:rPr>
          <w:sz w:val="16"/>
          <w:szCs w:val="16"/>
        </w:rPr>
      </w:pPr>
      <w:proofErr w:type="gramStart"/>
      <w:r w:rsidRPr="00C156D3">
        <w:rPr>
          <w:sz w:val="16"/>
          <w:szCs w:val="16"/>
        </w:rPr>
        <w:t>and</w:t>
      </w:r>
      <w:proofErr w:type="gramEnd"/>
      <w:r w:rsidRPr="00C156D3">
        <w:rPr>
          <w:sz w:val="16"/>
          <w:szCs w:val="16"/>
        </w:rPr>
        <w:t xml:space="preserve"> Travel Industry, 1983 and 1984</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tabs>
          <w:tab w:val="center" w:pos="2062"/>
        </w:tabs>
        <w:rPr>
          <w:sz w:val="16"/>
          <w:szCs w:val="16"/>
        </w:rPr>
      </w:pPr>
      <w:r w:rsidRPr="00C156D3">
        <w:rPr>
          <w:sz w:val="16"/>
          <w:szCs w:val="16"/>
        </w:rPr>
        <w:tab/>
        <w:t xml:space="preserve">KENTUCKY DEPARTMENT OF TRAVEL AND </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jc w:val="center"/>
        <w:rPr>
          <w:sz w:val="16"/>
          <w:szCs w:val="16"/>
        </w:rPr>
      </w:pPr>
      <w:r w:rsidRPr="00C156D3">
        <w:rPr>
          <w:sz w:val="16"/>
          <w:szCs w:val="16"/>
        </w:rPr>
        <w:t>DEVELOPMENT</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tabs>
          <w:tab w:val="center" w:pos="2062"/>
        </w:tabs>
        <w:rPr>
          <w:sz w:val="16"/>
          <w:szCs w:val="16"/>
        </w:rPr>
      </w:pPr>
      <w:r w:rsidRPr="00C156D3">
        <w:rPr>
          <w:sz w:val="16"/>
          <w:szCs w:val="16"/>
        </w:rPr>
        <w:tab/>
        <w:t>Division of Marketing and Advertising</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tabs>
          <w:tab w:val="center" w:pos="2062"/>
        </w:tabs>
        <w:rPr>
          <w:sz w:val="16"/>
          <w:szCs w:val="16"/>
        </w:rPr>
      </w:pPr>
      <w:r w:rsidRPr="00C156D3">
        <w:rPr>
          <w:sz w:val="16"/>
          <w:szCs w:val="16"/>
        </w:rPr>
        <w:tab/>
        <w:t>Tourism Research Series No. 26</w:t>
      </w: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rPr>
          <w:sz w:val="16"/>
          <w:szCs w:val="16"/>
        </w:rPr>
      </w:pPr>
    </w:p>
    <w:p w:rsidR="00CB528E" w:rsidRPr="00C156D3" w:rsidRDefault="00CB528E" w:rsidP="00CB528E">
      <w:pPr>
        <w:framePr w:w="4162" w:vSpace="240" w:wrap="auto" w:vAnchor="text" w:hAnchor="page" w:x="1666" w:y="123"/>
        <w:pBdr>
          <w:top w:val="single" w:sz="7" w:space="0" w:color="000000"/>
          <w:left w:val="single" w:sz="7" w:space="0" w:color="000000"/>
          <w:bottom w:val="single" w:sz="7" w:space="0" w:color="000000"/>
          <w:right w:val="single" w:sz="7" w:space="0" w:color="000000"/>
        </w:pBdr>
        <w:tabs>
          <w:tab w:val="center" w:pos="2062"/>
        </w:tabs>
        <w:rPr>
          <w:sz w:val="16"/>
          <w:szCs w:val="16"/>
        </w:rPr>
      </w:pPr>
      <w:r w:rsidRPr="00C156D3">
        <w:rPr>
          <w:sz w:val="16"/>
          <w:szCs w:val="16"/>
        </w:rPr>
        <w:tab/>
        <w:t>June 1985</w:t>
      </w:r>
    </w:p>
    <w:p w:rsidR="00940F7D" w:rsidRPr="00C156D3" w:rsidRDefault="00940F7D" w:rsidP="00940F7D">
      <w:r w:rsidRPr="00C156D3">
        <w:t>245 00 Economic impact of Kentucky's tourism</w:t>
      </w:r>
      <w:r w:rsidR="00CB528E" w:rsidRPr="00C156D3">
        <w:t xml:space="preserve"> and </w:t>
      </w:r>
      <w:r w:rsidRPr="00C156D3">
        <w:t>travel</w:t>
      </w:r>
      <w:r w:rsidR="00CB528E" w:rsidRPr="00C156D3">
        <w:t xml:space="preserve"> industry</w:t>
      </w:r>
    </w:p>
    <w:p w:rsidR="00940F7D" w:rsidRPr="00C156D3" w:rsidRDefault="00940F7D" w:rsidP="00940F7D">
      <w:pPr>
        <w:rPr>
          <w:highlight w:val="lightGray"/>
        </w:rPr>
      </w:pPr>
    </w:p>
    <w:p w:rsidR="00940F7D" w:rsidRPr="00C156D3" w:rsidRDefault="00940F7D" w:rsidP="00940F7D">
      <w:pPr>
        <w:rPr>
          <w:highlight w:val="lightGray"/>
        </w:rPr>
      </w:pPr>
    </w:p>
    <w:p w:rsidR="00940F7D" w:rsidRPr="00C156D3" w:rsidRDefault="00940F7D" w:rsidP="00940F7D">
      <w:pPr>
        <w:rPr>
          <w:highlight w:val="lightGray"/>
        </w:rPr>
      </w:pPr>
    </w:p>
    <w:p w:rsidR="00940F7D" w:rsidRPr="00C156D3" w:rsidRDefault="00940F7D" w:rsidP="00940F7D">
      <w:pPr>
        <w:rPr>
          <w:highlight w:val="lightGray"/>
        </w:rPr>
      </w:pPr>
    </w:p>
    <w:p w:rsidR="00940F7D" w:rsidRPr="00057BF5" w:rsidRDefault="00057BF5">
      <w:pPr>
        <w:pStyle w:val="Heading2"/>
        <w:rPr>
          <w:rFonts w:cs="Times New Roman"/>
          <w:b w:val="0"/>
          <w:sz w:val="24"/>
        </w:rPr>
      </w:pPr>
      <w:bookmarkStart w:id="7" w:name="_Toc362010292"/>
      <w:r w:rsidRPr="00057BF5">
        <w:rPr>
          <w:rFonts w:cs="Times New Roman"/>
          <w:b w:val="0"/>
          <w:sz w:val="24"/>
        </w:rPr>
        <w:t>490 1$ Tourism research series</w:t>
      </w:r>
    </w:p>
    <w:p w:rsidR="00057BF5" w:rsidRPr="00057BF5" w:rsidRDefault="00057BF5" w:rsidP="00057BF5">
      <w:proofErr w:type="gramStart"/>
      <w:r w:rsidRPr="00057BF5">
        <w:t>830  $</w:t>
      </w:r>
      <w:proofErr w:type="gramEnd"/>
      <w:r w:rsidRPr="00057BF5">
        <w:t>0 Tourism research series.</w:t>
      </w:r>
    </w:p>
    <w:p w:rsidR="00940F7D" w:rsidRPr="00C156D3" w:rsidRDefault="00940F7D" w:rsidP="00940F7D"/>
    <w:p w:rsidR="00940F7D" w:rsidRPr="00C156D3" w:rsidRDefault="00A20751" w:rsidP="00940F7D">
      <w:pPr>
        <w:pStyle w:val="Heading2"/>
        <w:rPr>
          <w:rFonts w:cs="Times New Roman"/>
        </w:rPr>
      </w:pPr>
      <w:r w:rsidRPr="00C156D3">
        <w:rPr>
          <w:rFonts w:cs="Times New Roman"/>
        </w:rPr>
        <w:br w:type="page"/>
      </w:r>
      <w:r w:rsidR="00940F7D" w:rsidRPr="00C156D3">
        <w:rPr>
          <w:rFonts w:cs="Times New Roman"/>
        </w:rPr>
        <w:lastRenderedPageBreak/>
        <w:t>12.1</w:t>
      </w:r>
      <w:r w:rsidR="005E45CE" w:rsidRPr="00C156D3">
        <w:rPr>
          <w:rFonts w:cs="Times New Roman"/>
        </w:rPr>
        <w:t>.</w:t>
      </w:r>
      <w:r w:rsidR="00940F7D" w:rsidRPr="00C156D3">
        <w:rPr>
          <w:rFonts w:cs="Times New Roman"/>
        </w:rPr>
        <w:t xml:space="preserve"> Introduction to Series</w:t>
      </w:r>
    </w:p>
    <w:p w:rsidR="00940F7D" w:rsidRPr="00C156D3" w:rsidRDefault="00380D07" w:rsidP="00940F7D">
      <w:pPr>
        <w:tabs>
          <w:tab w:val="left" w:pos="0"/>
          <w:tab w:val="left" w:pos="360"/>
          <w:tab w:val="left" w:pos="1080"/>
          <w:tab w:val="left" w:pos="1440"/>
          <w:tab w:val="left" w:pos="1620"/>
          <w:tab w:val="left" w:pos="2880"/>
          <w:tab w:val="left" w:pos="4320"/>
          <w:tab w:val="left" w:pos="5760"/>
          <w:tab w:val="left" w:pos="7200"/>
          <w:tab w:val="left" w:pos="8640"/>
        </w:tabs>
        <w:ind w:right="-90"/>
        <w:rPr>
          <w:bCs/>
          <w:sz w:val="28"/>
          <w:szCs w:val="28"/>
        </w:rPr>
      </w:pPr>
      <w:r w:rsidRPr="00C156D3">
        <w:rPr>
          <w:bCs/>
          <w:sz w:val="28"/>
          <w:szCs w:val="28"/>
        </w:rPr>
        <w:t xml:space="preserve">12.1.1. </w:t>
      </w:r>
      <w:r w:rsidR="00940F7D" w:rsidRPr="00C156D3">
        <w:rPr>
          <w:bCs/>
          <w:sz w:val="28"/>
          <w:szCs w:val="28"/>
        </w:rPr>
        <w:t>What are series and why are they important</w:t>
      </w:r>
      <w:r w:rsidR="00940F7D" w:rsidRPr="00C156D3">
        <w:rPr>
          <w:sz w:val="28"/>
          <w:szCs w:val="28"/>
        </w:rPr>
        <w:t>?</w:t>
      </w:r>
      <w:r w:rsidR="00940F7D" w:rsidRPr="00C156D3">
        <w:rPr>
          <w:bCs/>
          <w:sz w:val="28"/>
          <w:szCs w:val="28"/>
        </w:rPr>
        <w:t xml:space="preserve"> </w:t>
      </w:r>
    </w:p>
    <w:p w:rsidR="00597929" w:rsidRPr="00C156D3" w:rsidRDefault="00597929" w:rsidP="00940F7D">
      <w:pPr>
        <w:tabs>
          <w:tab w:val="left" w:pos="0"/>
          <w:tab w:val="left" w:pos="360"/>
          <w:tab w:val="left" w:pos="1080"/>
          <w:tab w:val="left" w:pos="1440"/>
          <w:tab w:val="left" w:pos="1620"/>
          <w:tab w:val="left" w:pos="2880"/>
          <w:tab w:val="left" w:pos="4320"/>
          <w:tab w:val="left" w:pos="5760"/>
          <w:tab w:val="left" w:pos="7200"/>
          <w:tab w:val="left" w:pos="8640"/>
        </w:tabs>
        <w:ind w:right="-90"/>
      </w:pPr>
    </w:p>
    <w:p w:rsidR="00940F7D" w:rsidRPr="00C156D3"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ind w:right="-90"/>
      </w:pPr>
      <w:r w:rsidRPr="00C156D3">
        <w:t>A series is a group of separate works related to one another by the fact that each manifestation bears, in addition to its own title proper, a collective title applying to the group as a whole. The individual works in a series may or may not be numbered. They may be monographs, integrating resources, and/or serials, or a mix of these categories. Publishers issue works in series to group together publications on a particular topic and for distribution and sales purposes. Series are important because they provide a potential point of access. A user may know only that a publication is issued in a particular series or may be seeking all of the publications in a particular series without knowing any of the individual titles. The series may also serve as a means for control and shelving. In addition, a library may place a standing order with a publisher to receive all of the issues published in a series.</w:t>
      </w:r>
    </w:p>
    <w:p w:rsidR="00940F7D" w:rsidRDefault="00940F7D" w:rsidP="00940F7D">
      <w:pPr>
        <w:tabs>
          <w:tab w:val="left" w:pos="0"/>
          <w:tab w:val="left" w:pos="360"/>
          <w:tab w:val="left" w:pos="1080"/>
          <w:tab w:val="left" w:pos="1440"/>
          <w:tab w:val="left" w:pos="1620"/>
          <w:tab w:val="left" w:pos="2880"/>
          <w:tab w:val="left" w:pos="4320"/>
          <w:tab w:val="left" w:pos="5760"/>
          <w:tab w:val="left" w:pos="7200"/>
          <w:tab w:val="left" w:pos="8640"/>
        </w:tabs>
        <w:ind w:right="-90"/>
      </w:pPr>
    </w:p>
    <w:p w:rsidR="009735E5" w:rsidRPr="00C156D3" w:rsidRDefault="009735E5" w:rsidP="00940F7D">
      <w:pPr>
        <w:tabs>
          <w:tab w:val="left" w:pos="0"/>
          <w:tab w:val="left" w:pos="360"/>
          <w:tab w:val="left" w:pos="1080"/>
          <w:tab w:val="left" w:pos="1440"/>
          <w:tab w:val="left" w:pos="1620"/>
          <w:tab w:val="left" w:pos="2880"/>
          <w:tab w:val="left" w:pos="4320"/>
          <w:tab w:val="left" w:pos="5760"/>
          <w:tab w:val="left" w:pos="7200"/>
          <w:tab w:val="left" w:pos="8640"/>
        </w:tabs>
        <w:ind w:right="-90"/>
      </w:pPr>
    </w:p>
    <w:p w:rsidR="009735E5" w:rsidRPr="009735E5" w:rsidRDefault="005E45CE" w:rsidP="009735E5">
      <w:pPr>
        <w:pStyle w:val="Heading2"/>
        <w:rPr>
          <w:b w:val="0"/>
        </w:rPr>
      </w:pPr>
      <w:r w:rsidRPr="00C156D3">
        <w:rPr>
          <w:b w:val="0"/>
        </w:rPr>
        <w:t>12.1.2. Series treatment</w:t>
      </w:r>
      <w:r w:rsidR="00940F7D" w:rsidRPr="00C156D3">
        <w:rPr>
          <w:b w:val="0"/>
        </w:rPr>
        <w:t xml:space="preserve"> </w:t>
      </w:r>
    </w:p>
    <w:p w:rsidR="00380D07" w:rsidRPr="00C156D3" w:rsidRDefault="00940F7D" w:rsidP="00380D07">
      <w:pPr>
        <w:tabs>
          <w:tab w:val="left" w:pos="0"/>
          <w:tab w:val="left" w:pos="360"/>
          <w:tab w:val="left" w:pos="1080"/>
          <w:tab w:val="left" w:pos="1440"/>
          <w:tab w:val="left" w:pos="1620"/>
          <w:tab w:val="left" w:pos="2880"/>
          <w:tab w:val="left" w:pos="4320"/>
          <w:tab w:val="left" w:pos="5760"/>
          <w:tab w:val="left" w:pos="7200"/>
          <w:tab w:val="left" w:pos="8640"/>
        </w:tabs>
        <w:ind w:right="-90"/>
        <w:rPr>
          <w:sz w:val="22"/>
          <w:szCs w:val="22"/>
        </w:rPr>
      </w:pPr>
      <w:r w:rsidRPr="00C156D3">
        <w:rPr>
          <w:sz w:val="22"/>
          <w:szCs w:val="22"/>
        </w:rPr>
        <w:t>An institution may decide to keep all of the issues/volumes in a series together by giving them the same call number or may give each its own call number. The institution may decide to analyze each title, some of the titles, or none of the titles. What is more complicated in a shared database is that another institution may decide to treat the series in a different manner, based on the needs of its users. These decisions are referred to as "series treatment." The decision as to how to treat a series in one way as opposed to another is basically a matter of institutional policy</w:t>
      </w:r>
      <w:r w:rsidRPr="00C156D3">
        <w:rPr>
          <w:rStyle w:val="FootnoteReference"/>
          <w:szCs w:val="22"/>
        </w:rPr>
        <w:footnoteReference w:id="2"/>
      </w:r>
      <w:r w:rsidRPr="00C156D3">
        <w:rPr>
          <w:sz w:val="22"/>
          <w:szCs w:val="22"/>
        </w:rPr>
        <w:t>. Series treatment involves three aspects: 1) whether individual works issued in the series will be cataloged; 2) whether the titles in the series will be given the same or different call numbers; 3) whether the series is to be given an authorized access point or not in the analytic record. The following terms are applied to series authority records and must be understood for the correct interpretation of these records.</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ind w:right="-90"/>
        <w:rPr>
          <w:sz w:val="22"/>
          <w:szCs w:val="22"/>
        </w:rPr>
      </w:pPr>
    </w:p>
    <w:p w:rsidR="00B35209" w:rsidRPr="00C156D3" w:rsidRDefault="00B35209" w:rsidP="00E93816">
      <w:pPr>
        <w:pStyle w:val="Heading4"/>
        <w:numPr>
          <w:ilvl w:val="0"/>
          <w:numId w:val="19"/>
        </w:numPr>
      </w:pPr>
      <w:r w:rsidRPr="00C156D3">
        <w:t>Analysis (i.e., cataloging of individual issues; SAR field 644).</w:t>
      </w:r>
    </w:p>
    <w:p w:rsidR="00B35209" w:rsidRPr="00C156D3" w:rsidRDefault="00B35209" w:rsidP="00B35209"/>
    <w:p w:rsidR="00B35209" w:rsidRPr="00C156D3" w:rsidRDefault="00B35209" w:rsidP="00B35209">
      <w:pPr>
        <w:tabs>
          <w:tab w:val="left" w:pos="0"/>
          <w:tab w:val="left" w:pos="360"/>
          <w:tab w:val="left" w:pos="1080"/>
          <w:tab w:val="left" w:pos="1440"/>
          <w:tab w:val="left" w:pos="1620"/>
          <w:tab w:val="left" w:pos="2880"/>
          <w:tab w:val="left" w:pos="4320"/>
          <w:tab w:val="left" w:pos="5760"/>
          <w:tab w:val="left" w:pos="7200"/>
          <w:tab w:val="left" w:pos="8640"/>
        </w:tabs>
        <w:ind w:left="360" w:right="-90"/>
      </w:pPr>
      <w:r w:rsidRPr="00C156D3">
        <w:rPr>
          <w:b/>
          <w:bCs/>
        </w:rPr>
        <w:t>Analyzed in full (644 $a = f)</w:t>
      </w:r>
      <w:r w:rsidRPr="00C156D3">
        <w:t>. Each individual work in the series is cataloged, whether it is a monograph, integrating resource, or serial. The titles may be classified separately or collected under the same call number. An institution may or may not choose also to make a collected set record if the decision is to classify the volumes as a collection. Some institutions will make a collected set record for a series classified separately for acquisitions purposes (e.g., to place a standing order).</w:t>
      </w:r>
    </w:p>
    <w:p w:rsidR="00B35209" w:rsidRPr="00C156D3" w:rsidRDefault="00B35209" w:rsidP="00B35209">
      <w:pPr>
        <w:tabs>
          <w:tab w:val="left" w:pos="0"/>
          <w:tab w:val="left" w:pos="360"/>
          <w:tab w:val="left" w:pos="1080"/>
          <w:tab w:val="left" w:pos="1440"/>
          <w:tab w:val="left" w:pos="1620"/>
          <w:tab w:val="left" w:pos="2880"/>
          <w:tab w:val="left" w:pos="4320"/>
          <w:tab w:val="left" w:pos="5760"/>
          <w:tab w:val="left" w:pos="7200"/>
          <w:tab w:val="left" w:pos="8640"/>
        </w:tabs>
        <w:ind w:right="-90"/>
      </w:pPr>
    </w:p>
    <w:p w:rsidR="00B35209" w:rsidRPr="00C156D3" w:rsidRDefault="00B35209" w:rsidP="00B35209"/>
    <w:p w:rsidR="00B35209" w:rsidRPr="00C156D3" w:rsidRDefault="00B35209" w:rsidP="00380D07">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380D07" w:rsidRPr="00C156D3" w:rsidRDefault="00380D07" w:rsidP="00B35209">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Analyzed in part (644 $a = p)</w:t>
      </w:r>
      <w:r w:rsidRPr="00C156D3">
        <w:t>. Some individual titles are cataloged; others are not. Titles that are not cataloged are checked in on the record for the series. This type of treatment requires a collected set record and a call number under which all the titles are shelved, whether they are analyzed or not. With the exception of government documents, this form of treatment is no longer applied to new titles at LC.</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B35209">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Not analyzed (644 $a = n)</w:t>
      </w:r>
      <w:r w:rsidRPr="00C156D3">
        <w:t>. None of the individual works issued in the series are cataloged. Instead, only a collected set record is created.</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pStyle w:val="Heading3"/>
        <w:numPr>
          <w:ilvl w:val="0"/>
          <w:numId w:val="19"/>
        </w:numPr>
      </w:pPr>
      <w:proofErr w:type="gramStart"/>
      <w:r w:rsidRPr="00C156D3">
        <w:t>Tracing  (</w:t>
      </w:r>
      <w:proofErr w:type="gramEnd"/>
      <w:r w:rsidRPr="00C156D3">
        <w:t>SAR field 645).</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Traced (645 $a = t)</w:t>
      </w:r>
      <w:r w:rsidRPr="00C156D3">
        <w:t>. Tracing the series refers to providing an authorized access point for the series in each analytic record.</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Not traced (645 $a = n)</w:t>
      </w:r>
      <w:r w:rsidRPr="00C156D3">
        <w:t>. An authorized access point for the series is not given in the analytic record.</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pStyle w:val="Heading3"/>
        <w:numPr>
          <w:ilvl w:val="0"/>
          <w:numId w:val="19"/>
        </w:numPr>
      </w:pPr>
      <w:proofErr w:type="gramStart"/>
      <w:r w:rsidRPr="00C156D3">
        <w:t>Classification (SAR field 646).</w:t>
      </w:r>
      <w:proofErr w:type="gramEnd"/>
      <w:r w:rsidRPr="00C156D3">
        <w:t xml:space="preserve">   </w:t>
      </w:r>
    </w:p>
    <w:p w:rsidR="00380D07" w:rsidRPr="00C156D3" w:rsidRDefault="00380D07" w:rsidP="00E93816">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Classified as a collection (646 $a = c)</w:t>
      </w:r>
      <w:r w:rsidRPr="00C156D3">
        <w:t>. All titles in the series are given the same call number (i.e., they are "collected" together on the shelf).</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E93816" w:rsidP="00380D07">
      <w:pPr>
        <w:tabs>
          <w:tab w:val="left" w:pos="0"/>
          <w:tab w:val="left" w:pos="360"/>
          <w:tab w:val="left" w:pos="1080"/>
          <w:tab w:val="left" w:pos="1440"/>
          <w:tab w:val="left" w:pos="1620"/>
          <w:tab w:val="left" w:pos="2880"/>
          <w:tab w:val="left" w:pos="4320"/>
          <w:tab w:val="left" w:pos="5760"/>
          <w:tab w:val="left" w:pos="7200"/>
          <w:tab w:val="left" w:pos="8640"/>
        </w:tabs>
      </w:pPr>
      <w:r>
        <w:rPr>
          <w:b/>
          <w:bCs/>
        </w:rPr>
        <w:tab/>
      </w:r>
      <w:r w:rsidR="00380D07" w:rsidRPr="00C156D3">
        <w:rPr>
          <w:b/>
          <w:bCs/>
        </w:rPr>
        <w:t>Classified separately (646 $a = s)</w:t>
      </w:r>
      <w:r w:rsidR="00380D07" w:rsidRPr="00C156D3">
        <w:t>. Each title in the series is given its own call number.</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rPr>
          <w:b/>
          <w:bCs/>
        </w:rPr>
        <w:t>Classified with the main series (646 $a = m)</w:t>
      </w:r>
      <w:r w:rsidRPr="00C156D3">
        <w:t>. This classification decision applies to subseries if the main series is classed as a collection. All titles in the subseries are given the call number of the main series.</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380D07" w:rsidRPr="00C156D3" w:rsidRDefault="00380D07" w:rsidP="00E93816">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 xml:space="preserve">Some SARs contain multiple treatment fields that reflect changes in the treatment over the life of the series, referred to as a "change in treatment." In the past, LC applied different treatment decisions to different sets (i.e., copies) of the series, referred to as "split treatment." See </w:t>
      </w:r>
      <w:r w:rsidRPr="00C156D3">
        <w:rPr>
          <w:i/>
          <w:iCs/>
        </w:rPr>
        <w:t>CCM</w:t>
      </w:r>
      <w:r w:rsidRPr="00C156D3">
        <w:t xml:space="preserve"> 12.7 for more information.</w:t>
      </w:r>
    </w:p>
    <w:p w:rsidR="00380D07" w:rsidRPr="00C156D3" w:rsidRDefault="00380D07" w:rsidP="00380D07">
      <w:pPr>
        <w:tabs>
          <w:tab w:val="left" w:pos="0"/>
          <w:tab w:val="left" w:pos="360"/>
          <w:tab w:val="left" w:pos="1080"/>
          <w:tab w:val="left" w:pos="1440"/>
          <w:tab w:val="left" w:pos="1620"/>
          <w:tab w:val="left" w:pos="2880"/>
          <w:tab w:val="left" w:pos="4320"/>
          <w:tab w:val="left" w:pos="5760"/>
          <w:tab w:val="left" w:pos="7200"/>
          <w:tab w:val="left" w:pos="8640"/>
        </w:tabs>
      </w:pPr>
    </w:p>
    <w:p w:rsidR="00B35209" w:rsidRPr="00C156D3" w:rsidRDefault="00B35209" w:rsidP="00380D07">
      <w:pPr>
        <w:tabs>
          <w:tab w:val="left" w:pos="0"/>
          <w:tab w:val="left" w:pos="360"/>
          <w:tab w:val="left" w:pos="1080"/>
          <w:tab w:val="left" w:pos="1440"/>
          <w:tab w:val="left" w:pos="1620"/>
          <w:tab w:val="left" w:pos="2880"/>
          <w:tab w:val="left" w:pos="4320"/>
          <w:tab w:val="left" w:pos="5760"/>
          <w:tab w:val="left" w:pos="7200"/>
          <w:tab w:val="left" w:pos="8640"/>
        </w:tabs>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r w:rsidRPr="00C156D3">
        <w:rPr>
          <w:bCs/>
          <w:sz w:val="28"/>
          <w:szCs w:val="28"/>
        </w:rPr>
        <w:t>1</w:t>
      </w:r>
      <w:r w:rsidR="00FE7A2D" w:rsidRPr="00C156D3">
        <w:rPr>
          <w:bCs/>
          <w:sz w:val="28"/>
          <w:szCs w:val="28"/>
        </w:rPr>
        <w:t xml:space="preserve">2.1.3. </w:t>
      </w:r>
      <w:r w:rsidR="00B35209" w:rsidRPr="00C156D3">
        <w:rPr>
          <w:bCs/>
          <w:sz w:val="28"/>
          <w:szCs w:val="28"/>
        </w:rPr>
        <w:t>Interpreting the series authority record (SAR)</w:t>
      </w: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p>
    <w:p w:rsidR="00B35209" w:rsidRPr="00C156D3" w:rsidRDefault="00B35209" w:rsidP="00B35209">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The series authority record contains the authorized access point for the series to be used (1XX), variant access points (4XX), ISSN (022), publishing information (643), the treatment (644-646; with reference to the institution to which the treatment applies in $5), notes relating to the series (640-641, 667), the form of numbering (642), and citations to the works in which the series has/has not been found (670/675).  The series authority record is essential in a shared database because it assures that all libraries will at least use the same authorized access point for the series, if not the same "treatment." </w:t>
      </w:r>
    </w:p>
    <w:p w:rsidR="00B35209" w:rsidRPr="00C156D3" w:rsidRDefault="00B35209" w:rsidP="00B35209">
      <w:pPr>
        <w:tabs>
          <w:tab w:val="left" w:pos="0"/>
          <w:tab w:val="left" w:pos="360"/>
          <w:tab w:val="left" w:pos="1080"/>
          <w:tab w:val="left" w:pos="1440"/>
          <w:tab w:val="left" w:pos="1620"/>
          <w:tab w:val="left" w:pos="2880"/>
          <w:tab w:val="left" w:pos="4320"/>
          <w:tab w:val="left" w:pos="5760"/>
          <w:tab w:val="left" w:pos="7200"/>
          <w:tab w:val="left" w:pos="8640"/>
        </w:tabs>
      </w:pPr>
    </w:p>
    <w:p w:rsidR="00B35209" w:rsidRPr="00C156D3" w:rsidRDefault="00B35209" w:rsidP="00B35209">
      <w:pPr>
        <w:tabs>
          <w:tab w:val="left" w:pos="0"/>
          <w:tab w:val="left" w:pos="360"/>
          <w:tab w:val="left" w:pos="1080"/>
          <w:tab w:val="left" w:pos="1440"/>
          <w:tab w:val="left" w:pos="1620"/>
          <w:tab w:val="left" w:pos="2880"/>
          <w:tab w:val="left" w:pos="4320"/>
          <w:tab w:val="left" w:pos="5760"/>
          <w:tab w:val="left" w:pos="7200"/>
          <w:tab w:val="left" w:pos="8640"/>
        </w:tabs>
      </w:pPr>
      <w:r w:rsidRPr="00C156D3">
        <w:t>Since the treatment fields are optional in MARC 21, not all SARs will have these fields.  However, all SARs for monographic series created since fall 1998 will have at least a 645 field coded "t" and a subfield $5 DPCC</w:t>
      </w:r>
      <w:r w:rsidRPr="00C156D3">
        <w:rPr>
          <w:rStyle w:val="FootnoteReference"/>
        </w:rPr>
        <w:footnoteReference w:id="3"/>
      </w:r>
      <w:r w:rsidRPr="00C156D3">
        <w:t xml:space="preserve">. This </w:t>
      </w:r>
      <w:r w:rsidR="005E45CE" w:rsidRPr="00C156D3">
        <w:t>tracing decision represents the</w:t>
      </w:r>
      <w:r w:rsidRPr="00C156D3">
        <w:t xml:space="preserve"> PCC deci</w:t>
      </w:r>
      <w:r w:rsidR="005E45CE" w:rsidRPr="00C156D3">
        <w:t>sion to</w:t>
      </w:r>
      <w:r w:rsidRPr="00C156D3">
        <w:t xml:space="preserve"> tra</w:t>
      </w:r>
      <w:r w:rsidR="005E45CE" w:rsidRPr="00C156D3">
        <w:t>ce if analytic records are made AND an authority record exists or is being created.</w:t>
      </w:r>
      <w:r w:rsidRPr="00C156D3">
        <w:t xml:space="preserve"> If the series is numbered, there will also be a 642 field with the form of numbering plus the subfield $5 DPCC. There is no national decision for analysis or classification.</w:t>
      </w:r>
    </w:p>
    <w:p w:rsidR="005E45CE" w:rsidRPr="00C156D3" w:rsidRDefault="005E45CE" w:rsidP="00B35209">
      <w:pPr>
        <w:tabs>
          <w:tab w:val="left" w:pos="0"/>
          <w:tab w:val="left" w:pos="360"/>
          <w:tab w:val="left" w:pos="1080"/>
          <w:tab w:val="left" w:pos="1440"/>
          <w:tab w:val="left" w:pos="1620"/>
          <w:tab w:val="left" w:pos="2880"/>
          <w:tab w:val="left" w:pos="4320"/>
          <w:tab w:val="left" w:pos="5760"/>
          <w:tab w:val="left" w:pos="7200"/>
          <w:tab w:val="left" w:pos="8640"/>
        </w:tabs>
      </w:pPr>
    </w:p>
    <w:p w:rsidR="005607F7" w:rsidRPr="00C156D3" w:rsidRDefault="005607F7">
      <w:pPr>
        <w:tabs>
          <w:tab w:val="clear" w:pos="720"/>
          <w:tab w:val="clear" w:pos="9360"/>
        </w:tabs>
        <w:rPr>
          <w:b/>
          <w:bCs/>
        </w:rPr>
      </w:pPr>
      <w:r w:rsidRPr="00C156D3">
        <w:rPr>
          <w:b/>
          <w:bCs/>
        </w:rPr>
        <w:br w:type="page"/>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D1167D" w:rsidRPr="00C156D3" w:rsidRDefault="005607F7" w:rsidP="005607F7">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E</w:t>
      </w:r>
      <w:r w:rsidR="00D1167D" w:rsidRPr="00C156D3">
        <w:rPr>
          <w:b/>
          <w:bCs/>
        </w:rPr>
        <w:t>xample 1.</w:t>
      </w:r>
      <w:proofErr w:type="gramEnd"/>
      <w:r w:rsidR="00D1167D" w:rsidRPr="00C156D3">
        <w:rPr>
          <w:b/>
          <w:bCs/>
        </w:rPr>
        <w:t xml:space="preserve"> Classified separately, analyzed in full.</w:t>
      </w:r>
      <w:r w:rsidR="00D1167D" w:rsidRPr="00C156D3">
        <w:t xml:space="preserve"> This is a fairly straightforward series that contains one treatment decision.</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tbl>
      <w:tblPr>
        <w:tblW w:w="0" w:type="auto"/>
        <w:tblInd w:w="120" w:type="dxa"/>
        <w:tblLayout w:type="fixed"/>
        <w:tblCellMar>
          <w:left w:w="120" w:type="dxa"/>
          <w:right w:w="120" w:type="dxa"/>
        </w:tblCellMar>
        <w:tblLook w:val="0000" w:firstRow="0" w:lastRow="0" w:firstColumn="0" w:lastColumn="0" w:noHBand="0" w:noVBand="0"/>
      </w:tblPr>
      <w:tblGrid>
        <w:gridCol w:w="1350"/>
        <w:gridCol w:w="540"/>
        <w:gridCol w:w="1710"/>
        <w:gridCol w:w="450"/>
        <w:gridCol w:w="1440"/>
        <w:gridCol w:w="540"/>
        <w:gridCol w:w="1530"/>
        <w:gridCol w:w="450"/>
      </w:tblGrid>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Type:</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z</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Upd</w:t>
            </w:r>
            <w:proofErr w:type="spellEnd"/>
            <w:r w:rsidRPr="00C156D3">
              <w:rPr>
                <w:sz w:val="20"/>
                <w:szCs w:val="20"/>
              </w:rPr>
              <w:t xml:space="preserve">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Enc</w:t>
            </w:r>
            <w:proofErr w:type="spellEnd"/>
            <w:r w:rsidRPr="00C156D3">
              <w:rPr>
                <w:sz w:val="20"/>
                <w:szCs w:val="20"/>
              </w:rPr>
              <w:t xml:space="preserve"> </w:t>
            </w:r>
            <w:proofErr w:type="spellStart"/>
            <w:r w:rsidRPr="00C156D3">
              <w:rPr>
                <w:sz w:val="20"/>
                <w:szCs w:val="20"/>
              </w:rPr>
              <w:t>lvl</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Source: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Roman:</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Ref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Mod rec:</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Govt</w:t>
            </w:r>
            <w:proofErr w:type="spellEnd"/>
            <w:r w:rsidRPr="00C156D3">
              <w:rPr>
                <w:sz w:val="20"/>
                <w:szCs w:val="20"/>
              </w:rPr>
              <w:t xml:space="preserve"> </w:t>
            </w:r>
            <w:proofErr w:type="spellStart"/>
            <w:r w:rsidRPr="00C156D3">
              <w:rPr>
                <w:sz w:val="20"/>
                <w:szCs w:val="20"/>
              </w:rPr>
              <w:t>agn</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 xml:space="preserve">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right" w:pos="21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r w:rsidRPr="00C156D3">
              <w:rPr>
                <w:sz w:val="20"/>
                <w:szCs w:val="20"/>
              </w:rPr>
              <w:tab/>
              <w:t>g</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Series: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Auth/ref:</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 xml:space="preserve">Geo </w:t>
            </w:r>
            <w:proofErr w:type="spellStart"/>
            <w:r w:rsidRPr="00C156D3">
              <w:rPr>
                <w:sz w:val="20"/>
                <w:szCs w:val="20"/>
              </w:rPr>
              <w:t>subd</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num:</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b</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Subdiv</w:t>
            </w:r>
            <w:proofErr w:type="spellEnd"/>
            <w:r w:rsidRPr="00C156D3">
              <w:rPr>
                <w:sz w:val="20"/>
                <w:szCs w:val="20"/>
              </w:rPr>
              <w:t xml:space="preserve"> </w:t>
            </w:r>
            <w:proofErr w:type="spellStart"/>
            <w:r w:rsidRPr="00C156D3">
              <w:rPr>
                <w:sz w:val="20"/>
                <w:szCs w:val="20"/>
              </w:rPr>
              <w:t>tp</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Rules: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c</w:t>
            </w:r>
          </w:p>
        </w:tc>
      </w:tr>
    </w:tbl>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w:t>
      </w:r>
      <w:r w:rsidRPr="00C156D3">
        <w:rPr>
          <w:sz w:val="20"/>
          <w:szCs w:val="20"/>
        </w:rPr>
        <w:tab/>
        <w:t>010 ## $a</w:t>
      </w:r>
      <w:r w:rsidRPr="00C156D3">
        <w:rPr>
          <w:sz w:val="20"/>
          <w:szCs w:val="20"/>
        </w:rPr>
        <w:tab/>
        <w:t>no   90010396</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2</w:t>
      </w:r>
      <w:r w:rsidRPr="00C156D3">
        <w:rPr>
          <w:sz w:val="20"/>
          <w:szCs w:val="20"/>
        </w:rPr>
        <w:tab/>
        <w:t>040 ## $a</w:t>
      </w:r>
      <w:r w:rsidRPr="00C156D3">
        <w:rPr>
          <w:sz w:val="20"/>
          <w:szCs w:val="20"/>
        </w:rPr>
        <w:tab/>
        <w:t>DLC-S $c DLC-S $d DLC-S $d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3</w:t>
      </w:r>
      <w:r w:rsidRPr="00C156D3">
        <w:rPr>
          <w:sz w:val="20"/>
          <w:szCs w:val="20"/>
        </w:rPr>
        <w:tab/>
        <w:t>130 #0 $a</w:t>
      </w:r>
      <w:r w:rsidRPr="00C156D3">
        <w:rPr>
          <w:sz w:val="20"/>
          <w:szCs w:val="20"/>
        </w:rPr>
        <w:tab/>
        <w:t>DMS market studies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4</w:t>
      </w:r>
      <w:r w:rsidRPr="00C156D3">
        <w:rPr>
          <w:sz w:val="20"/>
          <w:szCs w:val="20"/>
        </w:rPr>
        <w:tab/>
        <w:t>410 2# $a</w:t>
      </w:r>
      <w:r w:rsidRPr="00C156D3">
        <w:rPr>
          <w:sz w:val="20"/>
          <w:szCs w:val="20"/>
        </w:rPr>
        <w:tab/>
        <w:t>Defense Marketing Services, inc. $t DMS market studies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proofErr w:type="gramStart"/>
      <w:r w:rsidRPr="00C156D3">
        <w:rPr>
          <w:sz w:val="20"/>
          <w:szCs w:val="20"/>
        </w:rPr>
        <w:t>5</w:t>
      </w:r>
      <w:r w:rsidRPr="00C156D3">
        <w:rPr>
          <w:sz w:val="20"/>
          <w:szCs w:val="20"/>
        </w:rPr>
        <w:tab/>
        <w:t>410 2# $a</w:t>
      </w:r>
      <w:r w:rsidRPr="00C156D3">
        <w:rPr>
          <w:sz w:val="20"/>
          <w:szCs w:val="20"/>
        </w:rPr>
        <w:tab/>
        <w:t>Jane's Information Group.</w:t>
      </w:r>
      <w:proofErr w:type="gramEnd"/>
      <w:r w:rsidRPr="00C156D3">
        <w:rPr>
          <w:sz w:val="20"/>
          <w:szCs w:val="20"/>
        </w:rPr>
        <w:t xml:space="preserve"> $t DMS market studies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6</w:t>
      </w:r>
      <w:r w:rsidRPr="00C156D3">
        <w:rPr>
          <w:sz w:val="20"/>
          <w:szCs w:val="20"/>
        </w:rPr>
        <w:tab/>
        <w:t>430 #0 $a</w:t>
      </w:r>
      <w:r w:rsidRPr="00C156D3">
        <w:rPr>
          <w:sz w:val="20"/>
          <w:szCs w:val="20"/>
        </w:rPr>
        <w:tab/>
        <w:t>Market studies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7</w:t>
      </w:r>
      <w:r w:rsidRPr="00C156D3">
        <w:rPr>
          <w:sz w:val="20"/>
          <w:szCs w:val="20"/>
        </w:rPr>
        <w:tab/>
        <w:t>643 ## $a</w:t>
      </w:r>
      <w:r w:rsidRPr="00C156D3">
        <w:rPr>
          <w:sz w:val="20"/>
          <w:szCs w:val="20"/>
        </w:rPr>
        <w:tab/>
        <w:t>Newton, Conn. $b Forecast International $d 1989-</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8</w:t>
      </w:r>
      <w:r w:rsidRPr="00C156D3">
        <w:rPr>
          <w:sz w:val="20"/>
          <w:szCs w:val="20"/>
        </w:rPr>
        <w:tab/>
        <w:t>643 ## $a</w:t>
      </w:r>
      <w:r w:rsidRPr="00C156D3">
        <w:rPr>
          <w:sz w:val="20"/>
          <w:szCs w:val="20"/>
        </w:rPr>
        <w:tab/>
        <w:t>Alexandria, Va. $b Jane's Information Group $d -1988</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9</w:t>
      </w:r>
      <w:r w:rsidRPr="00C156D3">
        <w:rPr>
          <w:sz w:val="20"/>
          <w:szCs w:val="20"/>
        </w:rPr>
        <w:tab/>
        <w:t>644 ## $a</w:t>
      </w:r>
      <w:r w:rsidRPr="00C156D3">
        <w:rPr>
          <w:sz w:val="20"/>
          <w:szCs w:val="20"/>
        </w:rPr>
        <w:tab/>
        <w:t>f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10</w:t>
      </w:r>
      <w:r w:rsidRPr="00C156D3">
        <w:rPr>
          <w:sz w:val="20"/>
          <w:szCs w:val="20"/>
        </w:rPr>
        <w:tab/>
        <w:t>645 ## $a</w:t>
      </w:r>
      <w:r w:rsidRPr="00C156D3">
        <w:rPr>
          <w:sz w:val="20"/>
          <w:szCs w:val="20"/>
        </w:rPr>
        <w:tab/>
        <w:t>t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11</w:t>
      </w:r>
      <w:r w:rsidRPr="00C156D3">
        <w:rPr>
          <w:sz w:val="20"/>
          <w:szCs w:val="20"/>
        </w:rPr>
        <w:tab/>
        <w:t>646 ## $a</w:t>
      </w:r>
      <w:r w:rsidRPr="00C156D3">
        <w:rPr>
          <w:sz w:val="20"/>
          <w:szCs w:val="20"/>
        </w:rPr>
        <w:tab/>
        <w:t>s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12</w:t>
      </w:r>
      <w:r w:rsidRPr="00C156D3">
        <w:rPr>
          <w:sz w:val="20"/>
          <w:szCs w:val="20"/>
        </w:rPr>
        <w:tab/>
        <w:t>670 ## $a</w:t>
      </w:r>
      <w:r w:rsidRPr="00C156D3">
        <w:rPr>
          <w:sz w:val="20"/>
          <w:szCs w:val="20"/>
        </w:rPr>
        <w:tab/>
        <w:t xml:space="preserve">World ordnance inventory &amp; forecasts, 2nd ed. (1989): $b </w:t>
      </w:r>
      <w:proofErr w:type="spellStart"/>
      <w:r w:rsidRPr="00C156D3">
        <w:rPr>
          <w:sz w:val="20"/>
          <w:szCs w:val="20"/>
        </w:rPr>
        <w:t>t.p</w:t>
      </w:r>
      <w:proofErr w:type="spellEnd"/>
      <w:r w:rsidRPr="00C156D3">
        <w:rPr>
          <w:sz w:val="20"/>
          <w:szCs w:val="20"/>
        </w:rPr>
        <w:t>. (DMS market studies)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u w:val="single"/>
        </w:rPr>
      </w:pPr>
      <w:r w:rsidRPr="00C156D3">
        <w:rPr>
          <w:u w:val="single"/>
        </w:rPr>
        <w:t>Explanation for example 1</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008 information specific to SARs:</w:t>
      </w:r>
      <w:proofErr w:type="gramEnd"/>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“Series” (Type of series): value “a” = Monographic series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num” (Numbered or unnumbered series): value “b” = Unnumbered</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use” (Heading use - series added entry): value “a” = Appropriate</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 = Control number</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2 = Originating, inputting, and modifying agency (DLC-S = Serial Record Division, 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3 = Authorized access point for series. Field 130 is used for any series that is not entered under a corporate body</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lines</w:t>
      </w:r>
      <w:proofErr w:type="gramEnd"/>
      <w:r w:rsidRPr="00C156D3">
        <w:t xml:space="preserve"> 4-6 = Variant access points for series. The two 410 fields are name/title variant access points that reflect the two issuing bodies. Field 430 is a variant title access point</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lines</w:t>
      </w:r>
      <w:proofErr w:type="gramEnd"/>
      <w:r w:rsidRPr="00C156D3">
        <w:t xml:space="preserve"> 7-8 = Series place of publication and publisher/issuing body</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lastRenderedPageBreak/>
        <w:t>line</w:t>
      </w:r>
      <w:proofErr w:type="gramEnd"/>
      <w:r w:rsidRPr="00C156D3">
        <w:t xml:space="preserve"> 9 = Series analysis practice (f = analyzed in full) with a $5 that indicates the practice applies to LC catalogers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10 = Series tracing practice (t = traced) with a $5 that indicates the practice applies to LC catalogers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11 = Series classification practice (s = classified separately) with a $5 that indicates the practice applies to LC catalogers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12 = Source in which the series was found</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5607F7" w:rsidRPr="00C156D3" w:rsidRDefault="005607F7">
      <w:pPr>
        <w:tabs>
          <w:tab w:val="clear" w:pos="720"/>
          <w:tab w:val="clear" w:pos="9360"/>
        </w:tabs>
        <w:rPr>
          <w:b/>
          <w:bCs/>
        </w:rPr>
      </w:pPr>
      <w:r w:rsidRPr="00C156D3">
        <w:rPr>
          <w:b/>
          <w:bCs/>
        </w:rPr>
        <w:br w:type="page"/>
      </w:r>
    </w:p>
    <w:p w:rsidR="00D1167D"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lastRenderedPageBreak/>
        <w:t>E</w:t>
      </w:r>
      <w:r w:rsidR="00D1167D" w:rsidRPr="00C156D3">
        <w:rPr>
          <w:b/>
          <w:bCs/>
        </w:rPr>
        <w:t>xample 2.</w:t>
      </w:r>
      <w:proofErr w:type="gramEnd"/>
      <w:r w:rsidR="00D1167D" w:rsidRPr="00C156D3">
        <w:rPr>
          <w:b/>
          <w:bCs/>
        </w:rPr>
        <w:t xml:space="preserve"> Change of treatment.</w:t>
      </w:r>
      <w:r w:rsidR="00D1167D" w:rsidRPr="00C156D3">
        <w:t xml:space="preserve"> This example illustrates a more complex series authority record in that the series has been treated in different ways. Numbers 1-10 were analyzed in full with a separate call number for each. From no. 11 on the series is no longer analyzed and is collected under the call number HC1060.A1 D57.</w:t>
      </w:r>
      <w:r w:rsidR="00D1167D" w:rsidRPr="00C156D3">
        <w:tab/>
      </w:r>
      <w:r w:rsidR="00D1167D" w:rsidRPr="00C156D3">
        <w:tab/>
      </w:r>
      <w:r w:rsidR="00D1167D" w:rsidRPr="00C156D3">
        <w:tab/>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firstLine="720"/>
        <w:rPr>
          <w:sz w:val="20"/>
          <w:szCs w:val="20"/>
        </w:rPr>
      </w:pPr>
    </w:p>
    <w:tbl>
      <w:tblPr>
        <w:tblW w:w="0" w:type="auto"/>
        <w:tblInd w:w="120" w:type="dxa"/>
        <w:tblLayout w:type="fixed"/>
        <w:tblCellMar>
          <w:left w:w="120" w:type="dxa"/>
          <w:right w:w="120" w:type="dxa"/>
        </w:tblCellMar>
        <w:tblLook w:val="0000" w:firstRow="0" w:lastRow="0" w:firstColumn="0" w:lastColumn="0" w:noHBand="0" w:noVBand="0"/>
      </w:tblPr>
      <w:tblGrid>
        <w:gridCol w:w="1350"/>
        <w:gridCol w:w="540"/>
        <w:gridCol w:w="1710"/>
        <w:gridCol w:w="450"/>
        <w:gridCol w:w="1440"/>
        <w:gridCol w:w="540"/>
        <w:gridCol w:w="1530"/>
        <w:gridCol w:w="450"/>
      </w:tblGrid>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Type:</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z</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Upd</w:t>
            </w:r>
            <w:proofErr w:type="spellEnd"/>
            <w:r w:rsidRPr="00C156D3">
              <w:rPr>
                <w:sz w:val="20"/>
                <w:szCs w:val="20"/>
              </w:rPr>
              <w:t xml:space="preserve">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Enc</w:t>
            </w:r>
            <w:proofErr w:type="spellEnd"/>
            <w:r w:rsidRPr="00C156D3">
              <w:rPr>
                <w:sz w:val="20"/>
                <w:szCs w:val="20"/>
              </w:rPr>
              <w:t xml:space="preserve"> </w:t>
            </w:r>
            <w:proofErr w:type="spellStart"/>
            <w:r w:rsidRPr="00C156D3">
              <w:rPr>
                <w:sz w:val="20"/>
                <w:szCs w:val="20"/>
              </w:rPr>
              <w:t>lvl</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Source: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Roman:</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Ref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Mod rec:</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Govt</w:t>
            </w:r>
            <w:proofErr w:type="spellEnd"/>
            <w:r w:rsidRPr="00C156D3">
              <w:rPr>
                <w:sz w:val="20"/>
                <w:szCs w:val="20"/>
              </w:rPr>
              <w:t xml:space="preserve"> </w:t>
            </w:r>
            <w:proofErr w:type="spellStart"/>
            <w:r w:rsidRPr="00C156D3">
              <w:rPr>
                <w:sz w:val="20"/>
                <w:szCs w:val="20"/>
              </w:rPr>
              <w:t>agn</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 status: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 xml:space="preserve">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Series: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Auth/ref:</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 xml:space="preserve">Geo </w:t>
            </w:r>
            <w:proofErr w:type="spellStart"/>
            <w:r w:rsidRPr="00C156D3">
              <w:rPr>
                <w:sz w:val="20"/>
                <w:szCs w:val="20"/>
              </w:rPr>
              <w:t>subd</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use: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num:</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4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Subdiv</w:t>
            </w:r>
            <w:proofErr w:type="spellEnd"/>
            <w:r w:rsidRPr="00C156D3">
              <w:rPr>
                <w:sz w:val="20"/>
                <w:szCs w:val="20"/>
              </w:rPr>
              <w:t xml:space="preserve"> </w:t>
            </w:r>
            <w:proofErr w:type="spellStart"/>
            <w:r w:rsidRPr="00C156D3">
              <w:rPr>
                <w:sz w:val="20"/>
                <w:szCs w:val="20"/>
              </w:rPr>
              <w:t>tp</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53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Rules:</w:t>
            </w:r>
          </w:p>
        </w:tc>
        <w:tc>
          <w:tcPr>
            <w:tcW w:w="4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7210C"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Pr>
                <w:sz w:val="20"/>
                <w:szCs w:val="20"/>
              </w:rPr>
              <w:t>z</w:t>
            </w:r>
          </w:p>
        </w:tc>
      </w:tr>
    </w:tbl>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w:t>
      </w:r>
      <w:r w:rsidRPr="00C156D3">
        <w:rPr>
          <w:sz w:val="20"/>
          <w:szCs w:val="20"/>
        </w:rPr>
        <w:tab/>
        <w:t>010 ## $a</w:t>
      </w:r>
      <w:r w:rsidRPr="00C156D3">
        <w:rPr>
          <w:sz w:val="20"/>
          <w:szCs w:val="20"/>
        </w:rPr>
        <w:tab/>
        <w:t>n   84735845</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2</w:t>
      </w:r>
      <w:r w:rsidRPr="00C156D3">
        <w:rPr>
          <w:sz w:val="20"/>
          <w:szCs w:val="20"/>
        </w:rPr>
        <w:tab/>
        <w:t>040 ## $a</w:t>
      </w:r>
      <w:r w:rsidRPr="00C156D3">
        <w:rPr>
          <w:sz w:val="20"/>
          <w:szCs w:val="20"/>
        </w:rPr>
        <w:tab/>
        <w:t xml:space="preserve">DLC </w:t>
      </w:r>
      <w:r w:rsidR="00E75331">
        <w:rPr>
          <w:sz w:val="20"/>
          <w:szCs w:val="20"/>
        </w:rPr>
        <w:t xml:space="preserve">$b </w:t>
      </w:r>
      <w:proofErr w:type="spellStart"/>
      <w:r w:rsidR="00E75331">
        <w:rPr>
          <w:sz w:val="20"/>
          <w:szCs w:val="20"/>
        </w:rPr>
        <w:t>eng</w:t>
      </w:r>
      <w:proofErr w:type="spellEnd"/>
      <w:r w:rsidR="00E75331">
        <w:rPr>
          <w:sz w:val="20"/>
          <w:szCs w:val="20"/>
        </w:rPr>
        <w:t xml:space="preserve"> $e </w:t>
      </w:r>
      <w:proofErr w:type="spellStart"/>
      <w:proofErr w:type="gramStart"/>
      <w:r w:rsidR="00E75331">
        <w:rPr>
          <w:sz w:val="20"/>
          <w:szCs w:val="20"/>
        </w:rPr>
        <w:t>rda</w:t>
      </w:r>
      <w:proofErr w:type="spellEnd"/>
      <w:proofErr w:type="gramEnd"/>
      <w:r w:rsidR="00E75331">
        <w:rPr>
          <w:sz w:val="20"/>
          <w:szCs w:val="20"/>
        </w:rPr>
        <w:t xml:space="preserve"> </w:t>
      </w:r>
      <w:r w:rsidRPr="00C156D3">
        <w:rPr>
          <w:sz w:val="20"/>
          <w:szCs w:val="20"/>
        </w:rPr>
        <w:t>$c DLC $d DLC $DLC-S $d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3</w:t>
      </w:r>
      <w:r w:rsidRPr="00C156D3">
        <w:rPr>
          <w:sz w:val="20"/>
          <w:szCs w:val="20"/>
        </w:rPr>
        <w:tab/>
        <w:t>050 #0 $a</w:t>
      </w:r>
      <w:r w:rsidRPr="00C156D3">
        <w:rPr>
          <w:sz w:val="20"/>
          <w:szCs w:val="20"/>
        </w:rPr>
        <w:tab/>
        <w:t>HC1060.A1 $b D57 $d no. 11-</w:t>
      </w:r>
    </w:p>
    <w:p w:rsidR="00D1167D"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4</w:t>
      </w:r>
      <w:r w:rsidRPr="00C156D3">
        <w:rPr>
          <w:sz w:val="20"/>
          <w:szCs w:val="20"/>
        </w:rPr>
        <w:tab/>
        <w:t xml:space="preserve">130 #0 </w:t>
      </w:r>
      <w:r w:rsidR="00E93AFA">
        <w:rPr>
          <w:sz w:val="20"/>
          <w:szCs w:val="20"/>
        </w:rPr>
        <w:t>$a</w:t>
      </w:r>
      <w:r w:rsidR="00E93AFA">
        <w:rPr>
          <w:sz w:val="20"/>
          <w:szCs w:val="20"/>
        </w:rPr>
        <w:tab/>
        <w:t xml:space="preserve">Discussion paper (University </w:t>
      </w:r>
      <w:r w:rsidRPr="00C156D3">
        <w:rPr>
          <w:sz w:val="20"/>
          <w:szCs w:val="20"/>
        </w:rPr>
        <w:t>of Ghana. Institute of Statistical, Social, and Economic Research)</w:t>
      </w:r>
    </w:p>
    <w:p w:rsidR="00D7210C" w:rsidRDefault="000C031F"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5</w:t>
      </w:r>
      <w:r w:rsidR="00D7210C">
        <w:rPr>
          <w:sz w:val="20"/>
          <w:szCs w:val="20"/>
        </w:rPr>
        <w:t xml:space="preserve">      </w:t>
      </w:r>
      <w:r w:rsidR="00E75331">
        <w:rPr>
          <w:sz w:val="20"/>
          <w:szCs w:val="20"/>
        </w:rPr>
        <w:t xml:space="preserve">370 ## $g     </w:t>
      </w:r>
      <w:proofErr w:type="spellStart"/>
      <w:r w:rsidR="00E75331">
        <w:rPr>
          <w:sz w:val="20"/>
          <w:szCs w:val="20"/>
        </w:rPr>
        <w:t>Legon</w:t>
      </w:r>
      <w:proofErr w:type="spellEnd"/>
      <w:r w:rsidR="00E75331">
        <w:rPr>
          <w:sz w:val="20"/>
          <w:szCs w:val="20"/>
        </w:rPr>
        <w:t xml:space="preserve"> (G</w:t>
      </w:r>
      <w:r w:rsidR="00D7210C">
        <w:rPr>
          <w:sz w:val="20"/>
          <w:szCs w:val="20"/>
        </w:rPr>
        <w:t xml:space="preserve">hana) $2 </w:t>
      </w:r>
      <w:proofErr w:type="spellStart"/>
      <w:r w:rsidR="00D7210C">
        <w:rPr>
          <w:sz w:val="20"/>
          <w:szCs w:val="20"/>
        </w:rPr>
        <w:t>naf</w:t>
      </w:r>
      <w:proofErr w:type="spellEnd"/>
    </w:p>
    <w:p w:rsidR="00D7210C" w:rsidRPr="000C031F" w:rsidRDefault="000C031F"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6</w:t>
      </w:r>
      <w:r w:rsidR="00D7210C">
        <w:rPr>
          <w:sz w:val="20"/>
          <w:szCs w:val="20"/>
        </w:rPr>
        <w:t xml:space="preserve"> </w:t>
      </w:r>
      <w:r>
        <w:rPr>
          <w:sz w:val="20"/>
          <w:szCs w:val="20"/>
        </w:rPr>
        <w:t xml:space="preserve"> </w:t>
      </w:r>
      <w:r w:rsidR="00E75331">
        <w:rPr>
          <w:sz w:val="20"/>
          <w:szCs w:val="20"/>
        </w:rPr>
        <w:t xml:space="preserve">   </w:t>
      </w:r>
      <w:r w:rsidR="00D7210C" w:rsidRPr="000C031F">
        <w:rPr>
          <w:sz w:val="20"/>
          <w:szCs w:val="20"/>
        </w:rPr>
        <w:t xml:space="preserve">380 ## $a     </w:t>
      </w:r>
      <w:r w:rsidR="00E75331">
        <w:rPr>
          <w:sz w:val="20"/>
          <w:szCs w:val="20"/>
        </w:rPr>
        <w:t xml:space="preserve"> </w:t>
      </w:r>
      <w:r w:rsidR="00D7210C" w:rsidRPr="000C031F">
        <w:rPr>
          <w:sz w:val="20"/>
          <w:szCs w:val="20"/>
        </w:rPr>
        <w:t xml:space="preserve">Series (Publications) $a Monographic series $2 </w:t>
      </w:r>
      <w:proofErr w:type="spellStart"/>
      <w:r w:rsidR="00D7210C" w:rsidRPr="000C031F">
        <w:rPr>
          <w:sz w:val="20"/>
          <w:szCs w:val="20"/>
        </w:rPr>
        <w:t>lcsh</w:t>
      </w:r>
      <w:proofErr w:type="spellEnd"/>
    </w:p>
    <w:p w:rsidR="00E75331" w:rsidRPr="000C031F" w:rsidRDefault="00E75331" w:rsidP="00E75331">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proofErr w:type="gramStart"/>
      <w:r>
        <w:rPr>
          <w:sz w:val="20"/>
          <w:szCs w:val="20"/>
        </w:rPr>
        <w:t>7</w:t>
      </w:r>
      <w:r w:rsidR="00D1167D" w:rsidRPr="00C156D3">
        <w:rPr>
          <w:sz w:val="20"/>
          <w:szCs w:val="20"/>
        </w:rPr>
        <w:tab/>
      </w:r>
      <w:r>
        <w:rPr>
          <w:sz w:val="20"/>
          <w:szCs w:val="20"/>
        </w:rPr>
        <w:t>381 ## $</w:t>
      </w:r>
      <w:r w:rsidRPr="000C031F">
        <w:rPr>
          <w:sz w:val="20"/>
          <w:szCs w:val="20"/>
        </w:rPr>
        <w:t xml:space="preserve">a     </w:t>
      </w:r>
      <w:r>
        <w:rPr>
          <w:sz w:val="20"/>
          <w:szCs w:val="20"/>
        </w:rPr>
        <w:t xml:space="preserve"> </w:t>
      </w:r>
      <w:r w:rsidRPr="000C031F">
        <w:rPr>
          <w:sz w:val="20"/>
          <w:szCs w:val="20"/>
        </w:rPr>
        <w:t>University of Ghana.</w:t>
      </w:r>
      <w:proofErr w:type="gramEnd"/>
      <w:r w:rsidRPr="000C031F">
        <w:rPr>
          <w:sz w:val="20"/>
          <w:szCs w:val="20"/>
        </w:rPr>
        <w:t xml:space="preserve"> Institute of Statistical, Social, and Economic Research $2 </w:t>
      </w:r>
      <w:proofErr w:type="spellStart"/>
      <w:r w:rsidRPr="000C031F">
        <w:rPr>
          <w:sz w:val="20"/>
          <w:szCs w:val="20"/>
        </w:rPr>
        <w:t>naf</w:t>
      </w:r>
      <w:proofErr w:type="spellEnd"/>
    </w:p>
    <w:p w:rsidR="00D1167D" w:rsidRPr="00C156D3" w:rsidRDefault="00E75331"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 xml:space="preserve">12   </w:t>
      </w:r>
      <w:r w:rsidR="00D1167D" w:rsidRPr="00C156D3">
        <w:rPr>
          <w:sz w:val="20"/>
          <w:szCs w:val="20"/>
        </w:rPr>
        <w:t>642 ## $a</w:t>
      </w:r>
      <w:r w:rsidR="00D1167D" w:rsidRPr="00C156D3">
        <w:rPr>
          <w:sz w:val="20"/>
          <w:szCs w:val="20"/>
        </w:rPr>
        <w:tab/>
        <w:t>no. 11 $5 DLC</w:t>
      </w:r>
      <w:r>
        <w:rPr>
          <w:sz w:val="20"/>
          <w:szCs w:val="20"/>
        </w:rPr>
        <w:t xml:space="preserve"> $f DPCC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13</w:t>
      </w:r>
      <w:r w:rsidR="00D1167D" w:rsidRPr="00C156D3">
        <w:rPr>
          <w:sz w:val="20"/>
          <w:szCs w:val="20"/>
        </w:rPr>
        <w:tab/>
        <w:t>643 ## $a</w:t>
      </w:r>
      <w:r w:rsidR="00D1167D" w:rsidRPr="00C156D3">
        <w:rPr>
          <w:sz w:val="20"/>
          <w:szCs w:val="20"/>
        </w:rPr>
        <w:tab/>
      </w:r>
      <w:proofErr w:type="spellStart"/>
      <w:r w:rsidR="00D1167D" w:rsidRPr="00C156D3">
        <w:rPr>
          <w:sz w:val="20"/>
          <w:szCs w:val="20"/>
        </w:rPr>
        <w:t>Legon</w:t>
      </w:r>
      <w:proofErr w:type="spellEnd"/>
      <w:r w:rsidR="00D1167D" w:rsidRPr="00C156D3">
        <w:rPr>
          <w:sz w:val="20"/>
          <w:szCs w:val="20"/>
        </w:rPr>
        <w:t xml:space="preserve"> $b Institute of Statistical, Social, and Economic Research, University of Ghana</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14</w:t>
      </w:r>
      <w:r w:rsidR="00D1167D" w:rsidRPr="00C156D3">
        <w:rPr>
          <w:sz w:val="20"/>
          <w:szCs w:val="20"/>
        </w:rPr>
        <w:tab/>
        <w:t>644 ## $a</w:t>
      </w:r>
      <w:r w:rsidR="00D1167D" w:rsidRPr="00C156D3">
        <w:rPr>
          <w:sz w:val="20"/>
          <w:szCs w:val="20"/>
        </w:rPr>
        <w:tab/>
        <w:t>n $d no. 11- $5 DLC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15</w:t>
      </w:r>
      <w:r w:rsidR="00D1167D" w:rsidRPr="00C156D3">
        <w:rPr>
          <w:sz w:val="20"/>
          <w:szCs w:val="20"/>
        </w:rPr>
        <w:tab/>
        <w:t>644 ## $a</w:t>
      </w:r>
      <w:r w:rsidR="00D1167D" w:rsidRPr="00C156D3">
        <w:rPr>
          <w:sz w:val="20"/>
          <w:szCs w:val="20"/>
        </w:rPr>
        <w:tab/>
        <w:t>f $d no. 1-10 $5 DLC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16</w:t>
      </w:r>
      <w:r w:rsidR="00D1167D" w:rsidRPr="00C156D3">
        <w:rPr>
          <w:sz w:val="20"/>
          <w:szCs w:val="20"/>
        </w:rPr>
        <w:tab/>
        <w:t>645 ## $a</w:t>
      </w:r>
      <w:r w:rsidR="00D1167D" w:rsidRPr="00C156D3">
        <w:rPr>
          <w:sz w:val="20"/>
          <w:szCs w:val="20"/>
        </w:rPr>
        <w:tab/>
        <w:t>t $5 DLC</w:t>
      </w:r>
      <w:r w:rsidR="00E75331">
        <w:rPr>
          <w:sz w:val="20"/>
          <w:szCs w:val="20"/>
        </w:rPr>
        <w:t xml:space="preserve"> $5 DPCC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17</w:t>
      </w:r>
      <w:r w:rsidR="00D1167D" w:rsidRPr="00C156D3">
        <w:rPr>
          <w:sz w:val="20"/>
          <w:szCs w:val="20"/>
        </w:rPr>
        <w:tab/>
        <w:t>646 ## $a</w:t>
      </w:r>
      <w:r w:rsidR="00D1167D" w:rsidRPr="00C156D3">
        <w:rPr>
          <w:sz w:val="20"/>
          <w:szCs w:val="20"/>
        </w:rPr>
        <w:tab/>
        <w:t>c $d no. 11- $5 DLC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18</w:t>
      </w:r>
      <w:r w:rsidR="00D1167D" w:rsidRPr="00C156D3">
        <w:rPr>
          <w:sz w:val="20"/>
          <w:szCs w:val="20"/>
        </w:rPr>
        <w:tab/>
        <w:t>646 ## $a</w:t>
      </w:r>
      <w:r w:rsidR="00D1167D" w:rsidRPr="00C156D3">
        <w:rPr>
          <w:sz w:val="20"/>
          <w:szCs w:val="20"/>
        </w:rPr>
        <w:tab/>
        <w:t>s $d no. 1-10 $5 DLC</w:t>
      </w:r>
    </w:p>
    <w:p w:rsidR="00D1167D" w:rsidRPr="00C156D3" w:rsidRDefault="00D7210C"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Pr>
          <w:sz w:val="20"/>
          <w:szCs w:val="20"/>
        </w:rPr>
        <w:t>19</w:t>
      </w:r>
      <w:r w:rsidR="00D1167D" w:rsidRPr="00C156D3">
        <w:rPr>
          <w:sz w:val="20"/>
          <w:szCs w:val="20"/>
        </w:rPr>
        <w:tab/>
        <w:t>667 ## $a</w:t>
      </w:r>
      <w:r w:rsidR="00D1167D" w:rsidRPr="00C156D3">
        <w:rPr>
          <w:sz w:val="20"/>
          <w:szCs w:val="20"/>
        </w:rPr>
        <w:tab/>
      </w:r>
      <w:proofErr w:type="gramStart"/>
      <w:r w:rsidR="00D1167D" w:rsidRPr="00C156D3">
        <w:rPr>
          <w:sz w:val="20"/>
          <w:szCs w:val="20"/>
        </w:rPr>
        <w:t>Some</w:t>
      </w:r>
      <w:proofErr w:type="gramEnd"/>
      <w:r w:rsidR="00D1167D" w:rsidRPr="00C156D3">
        <w:rPr>
          <w:sz w:val="20"/>
          <w:szCs w:val="20"/>
        </w:rPr>
        <w:t xml:space="preserve"> issues have title: ISSER discussion paper</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r w:rsidRPr="00C156D3">
        <w:rPr>
          <w:sz w:val="20"/>
          <w:szCs w:val="20"/>
        </w:rPr>
        <w:t xml:space="preserve">    </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r w:rsidRPr="00C156D3">
        <w:rPr>
          <w:rFonts w:ascii="PMingLiU" w:eastAsia="PMingLiU" w:cs="PMingLiU"/>
          <w:i/>
          <w:iCs/>
        </w:rPr>
        <w:t>Note:</w:t>
      </w:r>
      <w:r w:rsidR="000C031F">
        <w:rPr>
          <w:rFonts w:ascii="PMingLiU" w:eastAsia="PMingLiU" w:cs="PMingLiU"/>
          <w:i/>
          <w:iCs/>
        </w:rPr>
        <w:t xml:space="preserve"> lines </w:t>
      </w:r>
      <w:r w:rsidR="005E45CE" w:rsidRPr="00C156D3">
        <w:rPr>
          <w:rFonts w:ascii="PMingLiU" w:eastAsia="PMingLiU" w:cs="PMingLiU"/>
          <w:i/>
          <w:iCs/>
        </w:rPr>
        <w:t>8</w:t>
      </w:r>
      <w:r w:rsidR="000C031F">
        <w:rPr>
          <w:rFonts w:ascii="PMingLiU" w:eastAsia="PMingLiU" w:cs="PMingLiU"/>
          <w:i/>
          <w:iCs/>
        </w:rPr>
        <w:t>-11</w:t>
      </w:r>
      <w:r w:rsidR="005E45CE" w:rsidRPr="00C156D3">
        <w:rPr>
          <w:rFonts w:ascii="PMingLiU" w:eastAsia="PMingLiU" w:cs="PMingLiU"/>
          <w:i/>
          <w:iCs/>
        </w:rPr>
        <w:t>, 4XX variant access points</w:t>
      </w:r>
      <w:r w:rsidR="00D7210C">
        <w:rPr>
          <w:rFonts w:ascii="PMingLiU" w:eastAsia="PMingLiU" w:cs="PMingLiU"/>
          <w:i/>
          <w:iCs/>
        </w:rPr>
        <w:t>, and 20</w:t>
      </w:r>
      <w:r w:rsidRPr="00C156D3">
        <w:rPr>
          <w:rFonts w:ascii="PMingLiU" w:eastAsia="PMingLiU" w:cs="PMingLiU"/>
          <w:i/>
          <w:iCs/>
        </w:rPr>
        <w:t>, 670 Source field, have been omitted for brevity.</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sectPr w:rsidR="00D1167D" w:rsidRPr="00C156D3">
          <w:headerReference w:type="even" r:id="rId9"/>
          <w:headerReference w:type="default" r:id="rId10"/>
          <w:pgSz w:w="12240" w:h="15840"/>
          <w:pgMar w:top="1440" w:right="1440" w:bottom="1440" w:left="1440" w:header="1440" w:footer="1440" w:gutter="0"/>
          <w:cols w:space="720"/>
          <w:noEndnote/>
        </w:sectPr>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r w:rsidRPr="00C156D3">
        <w:rPr>
          <w:u w:val="single"/>
        </w:rPr>
        <w:lastRenderedPageBreak/>
        <w:t>Explanation for example 2</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008 information specific to SARs:</w:t>
      </w:r>
      <w:proofErr w:type="gramEnd"/>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“Series” (Type of series): value “a” = Monographic series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num” (Numbered or unnumbered series): value “a” = Numbered</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use” (Heading use - series added entry): value “a” = Appropriate</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 = Control number</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2 = Originating, inputting, and modifying agencies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3 = Call number ($a, $b) and numbers for which it is associated ($d); 2nd indicator of 0 is used when call number is assigned by 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4 = Authorized access point for the series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Default="00E75331"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5</w:t>
      </w:r>
      <w:r w:rsidR="00E93AFA">
        <w:t xml:space="preserve"> = Associated country or place</w:t>
      </w:r>
    </w:p>
    <w:p w:rsidR="00E93AFA"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
    <w:p w:rsidR="00AC7F2B" w:rsidRDefault="00AC7F2B" w:rsidP="00AC7F2B">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6 = Form of work</w:t>
      </w:r>
    </w:p>
    <w:p w:rsidR="00E75331" w:rsidRDefault="00E75331" w:rsidP="00E75331">
      <w:pPr>
        <w:tabs>
          <w:tab w:val="left" w:pos="0"/>
          <w:tab w:val="left" w:pos="360"/>
          <w:tab w:val="left" w:pos="1080"/>
          <w:tab w:val="left" w:pos="1440"/>
          <w:tab w:val="left" w:pos="1620"/>
          <w:tab w:val="left" w:pos="2880"/>
          <w:tab w:val="left" w:pos="4320"/>
          <w:tab w:val="left" w:pos="5760"/>
          <w:tab w:val="left" w:pos="7200"/>
          <w:tab w:val="left" w:pos="8640"/>
        </w:tabs>
      </w:pPr>
    </w:p>
    <w:p w:rsidR="00AC7F2B" w:rsidRDefault="00AC7F2B" w:rsidP="00E75331">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7 = Other distinguishing characteristic, in this case the issuing body</w:t>
      </w:r>
    </w:p>
    <w:p w:rsidR="00E93AFA"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
    <w:p w:rsidR="00E93AFA"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12</w:t>
      </w:r>
      <w:r w:rsidRPr="00C156D3">
        <w:t xml:space="preserve"> = Form of numbering as it would be used in the authorized access point for the series. The $5 DLC indicates that this was determined by LC for its records</w:t>
      </w:r>
    </w:p>
    <w:p w:rsidR="00E93AFA"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13</w:t>
      </w:r>
      <w:r w:rsidR="00AC7F2B">
        <w:t xml:space="preserve"> = Place and publisher/issuing </w:t>
      </w:r>
      <w:r w:rsidR="00D1167D" w:rsidRPr="00C156D3">
        <w:t>body of series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lines</w:t>
      </w:r>
      <w:proofErr w:type="gramEnd"/>
      <w:r>
        <w:t xml:space="preserve"> 14-15</w:t>
      </w:r>
      <w:r w:rsidR="00D1167D" w:rsidRPr="00C156D3">
        <w:t xml:space="preserve"> = Series analysis practice</w:t>
      </w:r>
    </w:p>
    <w:p w:rsidR="00D1167D"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E75331" w:rsidRPr="00C156D3" w:rsidRDefault="00E75331" w:rsidP="00E75331">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14</w:t>
      </w:r>
      <w:r w:rsidRPr="00C156D3">
        <w:t>: n = not analyzed; $d no. 11- indicates that this is the practice at LC ($5 DLC) beginning with no. 11 and is the current practice</w:t>
      </w:r>
    </w:p>
    <w:p w:rsidR="00E75331" w:rsidRPr="00C156D3" w:rsidRDefault="00E75331"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w:t>
      </w:r>
      <w:r w:rsidR="00E75331">
        <w:t>5</w:t>
      </w:r>
      <w:r w:rsidRPr="00C156D3">
        <w:t>: f = analyzed in full; $d no. 1-10 indicates that this practice applied at LC ($5 DLC) to these numbers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1</w:t>
      </w:r>
      <w:r w:rsidR="00E75331">
        <w:t>6</w:t>
      </w:r>
      <w:r w:rsidR="00D1167D" w:rsidRPr="00C156D3">
        <w:t xml:space="preserve"> = Series tracin</w:t>
      </w:r>
      <w:r w:rsidR="005E45CE" w:rsidRPr="00C156D3">
        <w:t>g</w:t>
      </w:r>
      <w:r w:rsidR="00D1167D" w:rsidRPr="00C156D3">
        <w:t xml:space="preserve"> practice: t = traced at LC ($5 DLC) for analyzed volumes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D1167D"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1</w:t>
      </w:r>
      <w:r w:rsidR="00E75331">
        <w:t>7-18</w:t>
      </w:r>
      <w:r w:rsidR="00D1167D" w:rsidRPr="00C156D3">
        <w:t xml:space="preserve"> = Series classification practice</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360"/>
      </w:pPr>
    </w:p>
    <w:p w:rsidR="00D1167D" w:rsidRPr="00C156D3" w:rsidRDefault="00E75331" w:rsidP="00D1167D">
      <w:pPr>
        <w:tabs>
          <w:tab w:val="left" w:pos="0"/>
          <w:tab w:val="left" w:pos="360"/>
          <w:tab w:val="left" w:pos="1080"/>
          <w:tab w:val="left" w:pos="1440"/>
          <w:tab w:val="left" w:pos="1620"/>
          <w:tab w:val="left" w:pos="2880"/>
          <w:tab w:val="left" w:pos="4320"/>
          <w:tab w:val="left" w:pos="5760"/>
          <w:tab w:val="left" w:pos="7200"/>
          <w:tab w:val="left" w:pos="8640"/>
        </w:tabs>
        <w:ind w:left="360"/>
      </w:pPr>
      <w:r>
        <w:t>line 17</w:t>
      </w:r>
      <w:r w:rsidR="00D1167D" w:rsidRPr="00C156D3">
        <w:t>: c = classified as a collection; $d no. 11- indicates that this practice applies at LC ($5 DLC) to numbers beginning with no. 11 under the call number found in field 050 (line 3)</w:t>
      </w:r>
    </w:p>
    <w:p w:rsidR="005E45CE" w:rsidRPr="00C156D3" w:rsidRDefault="005E45CE" w:rsidP="00D1167D">
      <w:pPr>
        <w:tabs>
          <w:tab w:val="left" w:pos="0"/>
          <w:tab w:val="left" w:pos="360"/>
          <w:tab w:val="left" w:pos="1080"/>
          <w:tab w:val="left" w:pos="1440"/>
          <w:tab w:val="left" w:pos="1620"/>
          <w:tab w:val="left" w:pos="2880"/>
          <w:tab w:val="left" w:pos="4320"/>
          <w:tab w:val="left" w:pos="5760"/>
          <w:tab w:val="left" w:pos="7200"/>
          <w:tab w:val="left" w:pos="8640"/>
        </w:tabs>
        <w:ind w:left="360"/>
      </w:pPr>
    </w:p>
    <w:p w:rsidR="00D1167D" w:rsidRPr="00C156D3" w:rsidRDefault="00E75331" w:rsidP="00D1167D">
      <w:pPr>
        <w:tabs>
          <w:tab w:val="left" w:pos="0"/>
          <w:tab w:val="left" w:pos="360"/>
          <w:tab w:val="left" w:pos="1080"/>
          <w:tab w:val="left" w:pos="1440"/>
          <w:tab w:val="left" w:pos="1620"/>
          <w:tab w:val="left" w:pos="2880"/>
          <w:tab w:val="left" w:pos="4320"/>
          <w:tab w:val="left" w:pos="5760"/>
          <w:tab w:val="left" w:pos="7200"/>
          <w:tab w:val="left" w:pos="8640"/>
        </w:tabs>
        <w:ind w:left="360"/>
      </w:pPr>
      <w:proofErr w:type="gramStart"/>
      <w:r>
        <w:t>line</w:t>
      </w:r>
      <w:proofErr w:type="gramEnd"/>
      <w:r>
        <w:t xml:space="preserve"> 18</w:t>
      </w:r>
      <w:r w:rsidR="00D1167D" w:rsidRPr="00C156D3">
        <w:t>: s = classified separately; $d no. 1-10 indicates that these numbers were classified separately at LC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E93AFA"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t>line</w:t>
      </w:r>
      <w:proofErr w:type="gramEnd"/>
      <w:r>
        <w:t xml:space="preserve"> </w:t>
      </w:r>
      <w:r w:rsidR="00E75331">
        <w:t>19</w:t>
      </w:r>
      <w:r w:rsidR="00D1167D" w:rsidRPr="00C156D3">
        <w:t xml:space="preserve"> = This note explains that</w:t>
      </w:r>
      <w:r w:rsidR="005E45CE" w:rsidRPr="00C156D3">
        <w:t xml:space="preserve"> the series has a variant title access point</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b/>
          <w:bCs/>
        </w:rPr>
        <w:sectPr w:rsidR="00D1167D" w:rsidRPr="00C156D3">
          <w:type w:val="continuous"/>
          <w:pgSz w:w="12240" w:h="15840"/>
          <w:pgMar w:top="1440" w:right="1350" w:bottom="1440" w:left="1440" w:header="1440" w:footer="1440" w:gutter="0"/>
          <w:cols w:space="720"/>
          <w:noEndnote/>
        </w:sectPr>
      </w:pPr>
    </w:p>
    <w:p w:rsidR="00D1167D" w:rsidRPr="00C156D3" w:rsidRDefault="00D1167D" w:rsidP="00D1167D">
      <w:pPr>
        <w:spacing w:after="200" w:line="276" w:lineRule="auto"/>
        <w:rPr>
          <w:b/>
          <w:bCs/>
        </w:rPr>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rPr>
          <w:b/>
          <w:bCs/>
        </w:rPr>
        <w:t>Example 3.</w:t>
      </w:r>
      <w:proofErr w:type="gramEnd"/>
      <w:r w:rsidRPr="00C156D3">
        <w:rPr>
          <w:b/>
          <w:bCs/>
        </w:rPr>
        <w:t xml:space="preserve"> </w:t>
      </w:r>
      <w:proofErr w:type="gramStart"/>
      <w:r w:rsidRPr="00C156D3">
        <w:rPr>
          <w:b/>
          <w:bCs/>
        </w:rPr>
        <w:t>Collected not analyzed.</w:t>
      </w:r>
      <w:proofErr w:type="gramEnd"/>
      <w:r w:rsidRPr="00C156D3">
        <w:t xml:space="preserve"> This series is unusual because of its treatment and because it is entered under a corporate body/uniform title heading.</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firstLine="720"/>
        <w:rPr>
          <w:sz w:val="20"/>
          <w:szCs w:val="20"/>
        </w:rPr>
      </w:pPr>
    </w:p>
    <w:tbl>
      <w:tblPr>
        <w:tblW w:w="0" w:type="auto"/>
        <w:tblInd w:w="120" w:type="dxa"/>
        <w:tblLayout w:type="fixed"/>
        <w:tblCellMar>
          <w:left w:w="120" w:type="dxa"/>
          <w:right w:w="120" w:type="dxa"/>
        </w:tblCellMar>
        <w:tblLook w:val="0000" w:firstRow="0" w:lastRow="0" w:firstColumn="0" w:lastColumn="0" w:noHBand="0" w:noVBand="0"/>
      </w:tblPr>
      <w:tblGrid>
        <w:gridCol w:w="1350"/>
        <w:gridCol w:w="540"/>
        <w:gridCol w:w="1710"/>
        <w:gridCol w:w="540"/>
        <w:gridCol w:w="1620"/>
        <w:gridCol w:w="720"/>
        <w:gridCol w:w="1410"/>
        <w:gridCol w:w="660"/>
      </w:tblGrid>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Type:</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z</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Upd</w:t>
            </w:r>
            <w:proofErr w:type="spellEnd"/>
            <w:r w:rsidRPr="00C156D3">
              <w:rPr>
                <w:sz w:val="20"/>
                <w:szCs w:val="20"/>
              </w:rPr>
              <w:t xml:space="preserve"> status: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6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Enc</w:t>
            </w:r>
            <w:proofErr w:type="spellEnd"/>
            <w:r w:rsidRPr="00C156D3">
              <w:rPr>
                <w:sz w:val="20"/>
                <w:szCs w:val="20"/>
              </w:rPr>
              <w:t xml:space="preserve"> </w:t>
            </w:r>
            <w:proofErr w:type="spellStart"/>
            <w:r w:rsidRPr="00C156D3">
              <w:rPr>
                <w:sz w:val="20"/>
                <w:szCs w:val="20"/>
              </w:rPr>
              <w:t>lvl</w:t>
            </w:r>
            <w:proofErr w:type="spellEnd"/>
            <w:r w:rsidRPr="00C156D3">
              <w:rPr>
                <w:sz w:val="20"/>
                <w:szCs w:val="20"/>
              </w:rPr>
              <w:t>:</w:t>
            </w:r>
          </w:p>
        </w:tc>
        <w:tc>
          <w:tcPr>
            <w:tcW w:w="7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4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Source:</w:t>
            </w:r>
          </w:p>
        </w:tc>
        <w:tc>
          <w:tcPr>
            <w:tcW w:w="66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Roman:</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Ref status: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6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Mod rec:</w:t>
            </w:r>
          </w:p>
        </w:tc>
        <w:tc>
          <w:tcPr>
            <w:tcW w:w="7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4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 use:</w:t>
            </w:r>
          </w:p>
        </w:tc>
        <w:tc>
          <w:tcPr>
            <w:tcW w:w="66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Govt</w:t>
            </w:r>
            <w:proofErr w:type="spellEnd"/>
            <w:r w:rsidRPr="00C156D3">
              <w:rPr>
                <w:sz w:val="20"/>
                <w:szCs w:val="20"/>
              </w:rPr>
              <w:t xml:space="preserve"> </w:t>
            </w:r>
            <w:proofErr w:type="spellStart"/>
            <w:r w:rsidRPr="00C156D3">
              <w:rPr>
                <w:sz w:val="20"/>
                <w:szCs w:val="20"/>
              </w:rPr>
              <w:t>agn</w:t>
            </w:r>
            <w:proofErr w:type="spellEnd"/>
            <w:r w:rsidRPr="00C156D3">
              <w:rPr>
                <w:sz w:val="20"/>
                <w:szCs w:val="20"/>
              </w:rPr>
              <w:t>:</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 status: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6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w:t>
            </w:r>
          </w:p>
        </w:tc>
        <w:tc>
          <w:tcPr>
            <w:tcW w:w="7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4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Subj</w:t>
            </w:r>
            <w:proofErr w:type="spellEnd"/>
            <w:r w:rsidRPr="00C156D3">
              <w:rPr>
                <w:sz w:val="20"/>
                <w:szCs w:val="20"/>
              </w:rPr>
              <w:t xml:space="preserve"> use:</w:t>
            </w:r>
          </w:p>
        </w:tc>
        <w:tc>
          <w:tcPr>
            <w:tcW w:w="66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Series:</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Auth/ref:</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6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 xml:space="preserve">Geo </w:t>
            </w:r>
            <w:proofErr w:type="spellStart"/>
            <w:r w:rsidRPr="00C156D3">
              <w:rPr>
                <w:sz w:val="20"/>
                <w:szCs w:val="20"/>
              </w:rPr>
              <w:t>subd</w:t>
            </w:r>
            <w:proofErr w:type="spellEnd"/>
            <w:r w:rsidRPr="00C156D3">
              <w:rPr>
                <w:sz w:val="20"/>
                <w:szCs w:val="20"/>
              </w:rPr>
              <w:t>:</w:t>
            </w:r>
          </w:p>
        </w:tc>
        <w:tc>
          <w:tcPr>
            <w:tcW w:w="7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4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use:</w:t>
            </w:r>
          </w:p>
        </w:tc>
        <w:tc>
          <w:tcPr>
            <w:tcW w:w="66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r>
      <w:tr w:rsidR="00D1167D" w:rsidRPr="00C156D3" w:rsidTr="00F23924">
        <w:tc>
          <w:tcPr>
            <w:tcW w:w="135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Ser num:</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a</w:t>
            </w:r>
          </w:p>
        </w:tc>
        <w:tc>
          <w:tcPr>
            <w:tcW w:w="17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Name:</w:t>
            </w:r>
          </w:p>
        </w:tc>
        <w:tc>
          <w:tcPr>
            <w:tcW w:w="54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6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roofErr w:type="spellStart"/>
            <w:r w:rsidRPr="00C156D3">
              <w:rPr>
                <w:sz w:val="20"/>
                <w:szCs w:val="20"/>
              </w:rPr>
              <w:t>Subdiv</w:t>
            </w:r>
            <w:proofErr w:type="spellEnd"/>
            <w:r w:rsidRPr="00C156D3">
              <w:rPr>
                <w:sz w:val="20"/>
                <w:szCs w:val="20"/>
              </w:rPr>
              <w:t xml:space="preserve"> </w:t>
            </w:r>
            <w:proofErr w:type="spellStart"/>
            <w:r w:rsidRPr="00C156D3">
              <w:rPr>
                <w:sz w:val="20"/>
                <w:szCs w:val="20"/>
              </w:rPr>
              <w:t>tp</w:t>
            </w:r>
            <w:proofErr w:type="spellEnd"/>
            <w:r w:rsidRPr="00C156D3">
              <w:rPr>
                <w:sz w:val="20"/>
                <w:szCs w:val="20"/>
              </w:rPr>
              <w:t>:</w:t>
            </w:r>
          </w:p>
        </w:tc>
        <w:tc>
          <w:tcPr>
            <w:tcW w:w="72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n</w:t>
            </w:r>
          </w:p>
        </w:tc>
        <w:tc>
          <w:tcPr>
            <w:tcW w:w="141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Rules:</w:t>
            </w:r>
          </w:p>
        </w:tc>
        <w:tc>
          <w:tcPr>
            <w:tcW w:w="660" w:type="dxa"/>
            <w:tcBorders>
              <w:top w:val="nil"/>
              <w:left w:val="nil"/>
              <w:bottom w:val="nil"/>
              <w:right w:val="nil"/>
            </w:tcBorders>
          </w:tcPr>
          <w:p w:rsidR="00D1167D" w:rsidRPr="00C156D3" w:rsidRDefault="00D1167D" w:rsidP="00F23924">
            <w:pPr>
              <w:spacing w:line="120" w:lineRule="exact"/>
              <w:rPr>
                <w:sz w:val="20"/>
                <w:szCs w:val="20"/>
              </w:rPr>
            </w:pPr>
          </w:p>
          <w:p w:rsidR="00D1167D" w:rsidRPr="00C156D3" w:rsidRDefault="00D1167D" w:rsidP="00F23924">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r w:rsidRPr="00C156D3">
              <w:rPr>
                <w:sz w:val="20"/>
                <w:szCs w:val="20"/>
              </w:rPr>
              <w:t>c</w:t>
            </w:r>
          </w:p>
        </w:tc>
      </w:tr>
    </w:tbl>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w:t>
      </w:r>
      <w:r w:rsidRPr="00C156D3">
        <w:rPr>
          <w:sz w:val="20"/>
          <w:szCs w:val="20"/>
        </w:rPr>
        <w:tab/>
        <w:t>010 ## $a</w:t>
      </w:r>
      <w:r w:rsidRPr="00C156D3">
        <w:rPr>
          <w:sz w:val="20"/>
          <w:szCs w:val="20"/>
        </w:rPr>
        <w:tab/>
        <w:t>n   83723559</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2</w:t>
      </w:r>
      <w:r w:rsidRPr="00C156D3">
        <w:rPr>
          <w:sz w:val="20"/>
          <w:szCs w:val="20"/>
        </w:rPr>
        <w:tab/>
        <w:t>040 ## $a</w:t>
      </w:r>
      <w:r w:rsidRPr="00C156D3">
        <w:rPr>
          <w:sz w:val="20"/>
          <w:szCs w:val="20"/>
        </w:rPr>
        <w:tab/>
        <w:t>DLC $c DLC $d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3</w:t>
      </w:r>
      <w:r w:rsidRPr="00C156D3">
        <w:rPr>
          <w:sz w:val="20"/>
          <w:szCs w:val="20"/>
        </w:rPr>
        <w:tab/>
        <w:t>050 #0 $a</w:t>
      </w:r>
      <w:r w:rsidRPr="00C156D3">
        <w:rPr>
          <w:sz w:val="20"/>
          <w:szCs w:val="20"/>
        </w:rPr>
        <w:tab/>
        <w:t>KJE918 $b .E85</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proofErr w:type="gramStart"/>
      <w:r w:rsidRPr="00C156D3">
        <w:rPr>
          <w:sz w:val="20"/>
          <w:szCs w:val="20"/>
        </w:rPr>
        <w:t>4</w:t>
      </w:r>
      <w:r w:rsidRPr="00C156D3">
        <w:rPr>
          <w:sz w:val="20"/>
          <w:szCs w:val="20"/>
        </w:rPr>
        <w:tab/>
        <w:t>110 2# $a</w:t>
      </w:r>
      <w:r w:rsidRPr="00C156D3">
        <w:rPr>
          <w:sz w:val="20"/>
          <w:szCs w:val="20"/>
        </w:rPr>
        <w:tab/>
        <w:t>European Economic Community.</w:t>
      </w:r>
      <w:proofErr w:type="gramEnd"/>
      <w:r w:rsidRPr="00C156D3">
        <w:rPr>
          <w:sz w:val="20"/>
          <w:szCs w:val="20"/>
        </w:rPr>
        <w:t xml:space="preserve"> $t Treaties, etc. (European communities)</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5</w:t>
      </w:r>
      <w:r w:rsidRPr="00C156D3">
        <w:rPr>
          <w:sz w:val="20"/>
          <w:szCs w:val="20"/>
        </w:rPr>
        <w:tab/>
        <w:t>430 #0 $a</w:t>
      </w:r>
      <w:r w:rsidRPr="00C156D3">
        <w:rPr>
          <w:sz w:val="20"/>
          <w:szCs w:val="20"/>
        </w:rPr>
        <w:tab/>
        <w:t xml:space="preserve">European communities (Series) $w </w:t>
      </w:r>
      <w:proofErr w:type="spellStart"/>
      <w:r w:rsidRPr="00C156D3">
        <w:rPr>
          <w:sz w:val="20"/>
          <w:szCs w:val="20"/>
        </w:rPr>
        <w:t>nna</w:t>
      </w:r>
      <w:proofErr w:type="spellEnd"/>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6</w:t>
      </w:r>
      <w:r w:rsidRPr="00C156D3">
        <w:rPr>
          <w:sz w:val="20"/>
          <w:szCs w:val="20"/>
        </w:rPr>
        <w:tab/>
        <w:t>642 ## $a</w:t>
      </w:r>
      <w:r w:rsidRPr="00C156D3">
        <w:rPr>
          <w:sz w:val="20"/>
          <w:szCs w:val="20"/>
        </w:rPr>
        <w:tab/>
        <w:t>1974, no. 3 $5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proofErr w:type="gramStart"/>
      <w:r w:rsidRPr="00C156D3">
        <w:rPr>
          <w:sz w:val="20"/>
          <w:szCs w:val="20"/>
        </w:rPr>
        <w:t>7</w:t>
      </w:r>
      <w:r w:rsidRPr="00C156D3">
        <w:rPr>
          <w:sz w:val="20"/>
          <w:szCs w:val="20"/>
        </w:rPr>
        <w:tab/>
        <w:t>643 ## $a</w:t>
      </w:r>
      <w:r w:rsidRPr="00C156D3">
        <w:rPr>
          <w:sz w:val="20"/>
          <w:szCs w:val="20"/>
        </w:rPr>
        <w:tab/>
        <w:t>London $b H.M.S.O.</w:t>
      </w:r>
      <w:proofErr w:type="gramEnd"/>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8</w:t>
      </w:r>
      <w:r w:rsidRPr="00C156D3">
        <w:rPr>
          <w:sz w:val="20"/>
          <w:szCs w:val="20"/>
        </w:rPr>
        <w:tab/>
        <w:t>644 ## $</w:t>
      </w:r>
      <w:proofErr w:type="gramStart"/>
      <w:r w:rsidRPr="00C156D3">
        <w:rPr>
          <w:sz w:val="20"/>
          <w:szCs w:val="20"/>
        </w:rPr>
        <w:t>a</w:t>
      </w:r>
      <w:proofErr w:type="gramEnd"/>
      <w:r w:rsidRPr="00C156D3">
        <w:rPr>
          <w:sz w:val="20"/>
          <w:szCs w:val="20"/>
        </w:rPr>
        <w:tab/>
        <w:t>n $b except 1974, no. 3, and serials: Developments in the European community; Developments in the European Union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9</w:t>
      </w:r>
      <w:r w:rsidRPr="00C156D3">
        <w:rPr>
          <w:sz w:val="20"/>
          <w:szCs w:val="20"/>
        </w:rPr>
        <w:tab/>
        <w:t>645 ## $a</w:t>
      </w:r>
      <w:r w:rsidRPr="00C156D3">
        <w:rPr>
          <w:sz w:val="20"/>
          <w:szCs w:val="20"/>
        </w:rPr>
        <w:tab/>
        <w:t>t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10</w:t>
      </w:r>
      <w:r w:rsidRPr="00C156D3">
        <w:rPr>
          <w:sz w:val="20"/>
          <w:szCs w:val="20"/>
        </w:rPr>
        <w:tab/>
        <w:t>646 ## $a</w:t>
      </w:r>
      <w:r w:rsidRPr="00C156D3">
        <w:rPr>
          <w:sz w:val="20"/>
          <w:szCs w:val="20"/>
        </w:rPr>
        <w:tab/>
        <w:t>c $5 DLC</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r w:rsidRPr="00C156D3">
        <w:rPr>
          <w:sz w:val="20"/>
          <w:szCs w:val="20"/>
        </w:rPr>
        <w:t>11</w:t>
      </w:r>
      <w:r w:rsidRPr="00C156D3">
        <w:rPr>
          <w:sz w:val="20"/>
          <w:szCs w:val="20"/>
        </w:rPr>
        <w:tab/>
        <w:t>667 ## $a</w:t>
      </w:r>
      <w:r w:rsidRPr="00C156D3">
        <w:rPr>
          <w:sz w:val="20"/>
          <w:szCs w:val="20"/>
        </w:rPr>
        <w:tab/>
        <w:t>Document</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ind w:left="1620" w:hanging="1620"/>
        <w:rPr>
          <w:sz w:val="20"/>
          <w:szCs w:val="20"/>
        </w:rPr>
      </w:pPr>
      <w:proofErr w:type="gramStart"/>
      <w:r w:rsidRPr="00C156D3">
        <w:rPr>
          <w:sz w:val="20"/>
          <w:szCs w:val="20"/>
        </w:rPr>
        <w:t>12</w:t>
      </w:r>
      <w:r w:rsidRPr="00C156D3">
        <w:rPr>
          <w:sz w:val="20"/>
          <w:szCs w:val="20"/>
        </w:rPr>
        <w:tab/>
        <w:t>670 ## $a</w:t>
      </w:r>
      <w:r w:rsidRPr="00C156D3">
        <w:rPr>
          <w:sz w:val="20"/>
          <w:szCs w:val="20"/>
        </w:rPr>
        <w:tab/>
        <w:t>LC data base, 9-20-85 European Economic Community.</w:t>
      </w:r>
      <w:proofErr w:type="gramEnd"/>
      <w:r w:rsidRPr="00C156D3">
        <w:rPr>
          <w:sz w:val="20"/>
          <w:szCs w:val="20"/>
        </w:rPr>
        <w:t xml:space="preserve"> </w:t>
      </w:r>
      <w:proofErr w:type="gramStart"/>
      <w:r w:rsidRPr="00C156D3">
        <w:rPr>
          <w:sz w:val="20"/>
          <w:szCs w:val="20"/>
        </w:rPr>
        <w:t>Treaties, etc.</w:t>
      </w:r>
      <w:proofErr w:type="gramEnd"/>
      <w:r w:rsidRPr="00C156D3">
        <w:rPr>
          <w:sz w:val="20"/>
          <w:szCs w:val="20"/>
        </w:rPr>
        <w:t xml:space="preserve"> Norway, May 14, 1973 $b (European </w:t>
      </w:r>
      <w:proofErr w:type="gramStart"/>
      <w:r w:rsidRPr="00C156D3">
        <w:rPr>
          <w:sz w:val="20"/>
          <w:szCs w:val="20"/>
        </w:rPr>
        <w:t>communities ;</w:t>
      </w:r>
      <w:proofErr w:type="gramEnd"/>
      <w:r w:rsidRPr="00C156D3">
        <w:rPr>
          <w:sz w:val="20"/>
          <w:szCs w:val="20"/>
        </w:rPr>
        <w:t xml:space="preserve"> no. 3, 1974)</w:t>
      </w: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D1167D" w:rsidRPr="00C156D3" w:rsidRDefault="00D1167D" w:rsidP="00D1167D">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r w:rsidRPr="00C156D3">
        <w:rPr>
          <w:u w:val="single"/>
        </w:rPr>
        <w:t>Explanation for example 3</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008 information specific to SARs:</w:t>
      </w:r>
      <w:proofErr w:type="gramEnd"/>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“Series” (Type of series): value “a” = Monographic series</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num” (Numbered or unnumbered series): value “a” = Numbered</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ind w:left="360"/>
      </w:pPr>
      <w:r w:rsidRPr="00C156D3">
        <w:t>“Ser use” (Heading use - series added entry): value “a” = Appropriate</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 = Control no.</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2 = Source </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3 = Call number under which</w:t>
      </w:r>
      <w:r w:rsidR="00E45ECF" w:rsidRPr="00C156D3">
        <w:t xml:space="preserve"> the</w:t>
      </w:r>
      <w:r w:rsidRPr="00C156D3">
        <w:t xml:space="preserve"> series is to be collected at LC</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4 = Authorized access point for the series. This access point consists of a corporate body and the title proper.</w:t>
      </w:r>
    </w:p>
    <w:p w:rsidR="00E45ECF" w:rsidRPr="00C156D3" w:rsidRDefault="00E45EC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E45EC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5 = Variant access point for</w:t>
      </w:r>
      <w:r w:rsidR="007508BF" w:rsidRPr="00C156D3">
        <w:t xml:space="preserve"> the title proper (which also happens to be the previous form of the authorized access point for the series) </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6 = Form of numbering to be used in the authorized access point (note that this applies at LC only to 1974, no. 3, because it is the only monograph that has been separately analyzed per line 8)</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7 = Place and name of publisher</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8 = Series analysis practice at LC (n = not analyzed with the exception of 1974, no. 3 and the two serials)</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 </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9 = Series tracing practice at LC (t = traced; this would only apply to 1974, no. 3 and the two serials)</w:t>
      </w:r>
    </w:p>
    <w:p w:rsidR="007508BF" w:rsidRPr="00C156D3" w:rsidRDefault="007508BF" w:rsidP="00D1167D">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10 = Series classification practice at LC “c”= collected)</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11 = Nonpublic general note. This note explains that the series is a government document. The note is “nonpublic” because it may or may not be phrased in a manner that would be understandable to the general public.</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line</w:t>
      </w:r>
      <w:proofErr w:type="gramEnd"/>
      <w:r w:rsidRPr="00C156D3">
        <w:t xml:space="preserve"> 12 = Source in which series is found (in this case the citation is from a database rather than a piece)</w:t>
      </w: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ind w:firstLine="1440"/>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rPr>
          <w:rStyle w:val="PageNumber"/>
          <w:rFonts w:ascii="Microsoft Uighur" w:hAnsi="Microsoft Uighur" w:cs="Microsoft Uighur"/>
          <w:sz w:val="28"/>
          <w:szCs w:val="28"/>
        </w:rPr>
      </w:pPr>
    </w:p>
    <w:p w:rsidR="007508BF" w:rsidRPr="00C156D3" w:rsidRDefault="007508BF" w:rsidP="007508BF">
      <w:pPr>
        <w:tabs>
          <w:tab w:val="left" w:pos="0"/>
          <w:tab w:val="left" w:pos="360"/>
          <w:tab w:val="left" w:pos="1080"/>
          <w:tab w:val="left" w:pos="1440"/>
          <w:tab w:val="left" w:pos="1620"/>
          <w:tab w:val="left" w:pos="2880"/>
          <w:tab w:val="left" w:pos="4320"/>
          <w:tab w:val="left" w:pos="5760"/>
          <w:tab w:val="left" w:pos="7200"/>
          <w:tab w:val="left" w:pos="8640"/>
        </w:tabs>
        <w:rPr>
          <w:b/>
          <w:bCs/>
        </w:rPr>
      </w:pPr>
    </w:p>
    <w:bookmarkEnd w:id="7"/>
    <w:p w:rsidR="00B2593F" w:rsidRPr="00C156D3" w:rsidRDefault="00B2593F" w:rsidP="0073673C">
      <w:pPr>
        <w:spacing w:line="240" w:lineRule="exact"/>
      </w:pPr>
    </w:p>
    <w:p w:rsidR="007508BF" w:rsidRPr="001E2E9A" w:rsidRDefault="007508BF">
      <w:pPr>
        <w:tabs>
          <w:tab w:val="clear" w:pos="720"/>
          <w:tab w:val="clear" w:pos="9360"/>
        </w:tabs>
        <w:rPr>
          <w:b/>
          <w:bCs/>
          <w:u w:val="single"/>
        </w:rPr>
      </w:pPr>
      <w:r w:rsidRPr="001E2E9A">
        <w:rPr>
          <w:b/>
          <w:bCs/>
          <w:u w:val="single"/>
        </w:rPr>
        <w:br w:type="page"/>
      </w:r>
    </w:p>
    <w:p w:rsidR="00FE7A2D" w:rsidRPr="00C156D3" w:rsidRDefault="00C156D3" w:rsidP="00B2593F">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r>
        <w:rPr>
          <w:bCs/>
          <w:sz w:val="28"/>
          <w:szCs w:val="28"/>
        </w:rPr>
        <w:lastRenderedPageBreak/>
        <w:t xml:space="preserve">12.1.4. </w:t>
      </w:r>
      <w:r w:rsidR="00B2593F" w:rsidRPr="00C156D3">
        <w:rPr>
          <w:bCs/>
          <w:sz w:val="28"/>
          <w:szCs w:val="28"/>
        </w:rPr>
        <w:t>Relationship between the series statement, the authorized access point for the series, and the series authority record (SAR)</w:t>
      </w:r>
      <w:r w:rsidR="00B2593F" w:rsidRPr="00C156D3">
        <w:rPr>
          <w:sz w:val="28"/>
          <w:szCs w:val="28"/>
        </w:rPr>
        <w:t xml:space="preserve"> (</w:t>
      </w:r>
      <w:r w:rsidR="00B2593F" w:rsidRPr="00C156D3">
        <w:rPr>
          <w:i/>
          <w:iCs/>
          <w:sz w:val="28"/>
          <w:szCs w:val="28"/>
        </w:rPr>
        <w:t>RDA 25.1.1.3</w:t>
      </w:r>
      <w:r w:rsidR="00B2593F" w:rsidRPr="00C156D3">
        <w:rPr>
          <w:sz w:val="28"/>
          <w:szCs w:val="28"/>
        </w:rPr>
        <w:t xml:space="preserve">). </w:t>
      </w:r>
    </w:p>
    <w:p w:rsidR="00FE7A2D" w:rsidRPr="00C156D3" w:rsidRDefault="00FE7A2D"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r w:rsidRPr="00C156D3">
        <w:t>An authorized access point for the series is given in the form in which it has been established in the LC/NACO Authority file. In the descriptive part of a bibliographic record, the series is provided in the series statement (field 490) to show the form in which it appears on the piece, with field 490, 1</w:t>
      </w:r>
      <w:r w:rsidRPr="00C156D3">
        <w:rPr>
          <w:vertAlign w:val="superscript"/>
        </w:rPr>
        <w:t>st</w:t>
      </w:r>
      <w:r w:rsidRPr="00C156D3">
        <w:t xml:space="preserve"> indicator “0” if the authorized access point for the series is NOT also provided in the bibliographic record, 1</w:t>
      </w:r>
      <w:r w:rsidRPr="00C156D3">
        <w:rPr>
          <w:vertAlign w:val="superscript"/>
        </w:rPr>
        <w:t>st</w:t>
      </w:r>
      <w:r w:rsidRPr="00C156D3">
        <w:t xml:space="preserve"> indicator “1” when the access point is given. If an authorized access point is given for the series, it is provided in an 8xx field, usually field 830 (see </w:t>
      </w:r>
      <w:r w:rsidRPr="00C156D3">
        <w:rPr>
          <w:i/>
          <w:iCs/>
        </w:rPr>
        <w:t>CEG</w:t>
      </w:r>
      <w:r w:rsidRPr="00C156D3">
        <w:t>, Series--General information</w:t>
      </w:r>
      <w:r w:rsidR="00305998" w:rsidRPr="00C156D3">
        <w:t xml:space="preserve">). </w:t>
      </w:r>
      <w:proofErr w:type="gramStart"/>
      <w:r w:rsidRPr="00C156D3">
        <w:t>(Fig. 12.8. and Fig. 12.9.)</w:t>
      </w:r>
      <w:proofErr w:type="gramEnd"/>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73673C">
      <w:pPr>
        <w:spacing w:line="240" w:lineRule="exact"/>
      </w:pPr>
    </w:p>
    <w:p w:rsidR="00D741CF" w:rsidRPr="009735E5" w:rsidRDefault="001E2E9A" w:rsidP="00B2593F">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r w:rsidRPr="009735E5">
        <w:rPr>
          <w:bCs/>
          <w:sz w:val="28"/>
          <w:szCs w:val="28"/>
        </w:rPr>
        <w:t xml:space="preserve">12.1.5. </w:t>
      </w:r>
      <w:r w:rsidR="00B2593F" w:rsidRPr="009735E5">
        <w:rPr>
          <w:bCs/>
          <w:sz w:val="28"/>
          <w:szCs w:val="28"/>
        </w:rPr>
        <w:t>Decision process</w:t>
      </w:r>
    </w:p>
    <w:p w:rsidR="00D741CF" w:rsidRPr="00C156D3" w:rsidRDefault="00D741C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r w:rsidRPr="00C156D3">
        <w:t>When encountering what looks like a series on a serial there are a number of facts to determine and decisions to be made:</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 xml:space="preserve">Is the series in the LC/NACO Authority File or will it </w:t>
      </w:r>
      <w:proofErr w:type="gramStart"/>
      <w:r w:rsidRPr="00C156D3">
        <w:rPr>
          <w:rFonts w:ascii="Times New Roman" w:hAnsi="Times New Roman" w:cs="Times New Roman"/>
        </w:rPr>
        <w:t>need</w:t>
      </w:r>
      <w:proofErr w:type="gramEnd"/>
      <w:r w:rsidRPr="00C156D3">
        <w:rPr>
          <w:rFonts w:ascii="Times New Roman" w:hAnsi="Times New Roman" w:cs="Times New Roman"/>
        </w:rPr>
        <w:t xml:space="preserve"> to be established?</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If it is not in the LC/NACO Authority File, does the word or phrase constitute a series?</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Treatment decisions:</w:t>
      </w:r>
    </w:p>
    <w:p w:rsidR="00B2593F" w:rsidRPr="00C156D3" w:rsidRDefault="00B2593F" w:rsidP="00E62C28">
      <w:pPr>
        <w:pStyle w:val="ListParagraph"/>
        <w:numPr>
          <w:ilvl w:val="1"/>
          <w:numId w:val="11"/>
        </w:numPr>
        <w:tabs>
          <w:tab w:val="left" w:pos="0"/>
          <w:tab w:val="left" w:pos="36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Analyzed in full or not analyzed?</w:t>
      </w:r>
    </w:p>
    <w:p w:rsidR="00B2593F" w:rsidRPr="00C156D3" w:rsidRDefault="00B2593F" w:rsidP="00E62C28">
      <w:pPr>
        <w:pStyle w:val="ListParagraph"/>
        <w:numPr>
          <w:ilvl w:val="1"/>
          <w:numId w:val="11"/>
        </w:numPr>
        <w:tabs>
          <w:tab w:val="left" w:pos="0"/>
          <w:tab w:val="left" w:pos="36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If analyzed, classified separately or classed as a collection?</w:t>
      </w:r>
    </w:p>
    <w:p w:rsidR="00B2593F" w:rsidRPr="00C156D3" w:rsidRDefault="00B2593F" w:rsidP="00E62C28">
      <w:pPr>
        <w:pStyle w:val="ListParagraph"/>
        <w:numPr>
          <w:ilvl w:val="1"/>
          <w:numId w:val="11"/>
        </w:numPr>
        <w:tabs>
          <w:tab w:val="left" w:pos="0"/>
          <w:tab w:val="left" w:pos="36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If analyzed, traced or not traced?</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Is it numbered or unnumbered?</w:t>
      </w:r>
    </w:p>
    <w:p w:rsidR="006E3F33" w:rsidRPr="00C156D3" w:rsidRDefault="006E3F33" w:rsidP="006E3F33">
      <w:pPr>
        <w:pStyle w:val="Level1"/>
        <w:tabs>
          <w:tab w:val="left" w:pos="0"/>
          <w:tab w:val="left" w:pos="360"/>
          <w:tab w:val="left" w:pos="720"/>
          <w:tab w:val="left" w:pos="1080"/>
          <w:tab w:val="left" w:pos="1440"/>
          <w:tab w:val="left" w:pos="1620"/>
          <w:tab w:val="left" w:pos="2880"/>
          <w:tab w:val="left" w:pos="4320"/>
          <w:tab w:val="left" w:pos="5760"/>
          <w:tab w:val="left" w:pos="7200"/>
          <w:tab w:val="left" w:pos="8640"/>
        </w:tabs>
        <w:ind w:firstLine="0"/>
        <w:rPr>
          <w:rFonts w:ascii="Times New Roman" w:hAnsi="Times New Roman" w:cs="Times New Roman"/>
        </w:rPr>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 xml:space="preserve"> Does the numbering change on each issue or is it constant from issue to issue?</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Are there multiple series or a main series and subseries?</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proofErr w:type="gramStart"/>
      <w:r w:rsidRPr="00C156D3">
        <w:rPr>
          <w:rFonts w:ascii="Times New Roman" w:hAnsi="Times New Roman" w:cs="Times New Roman"/>
        </w:rPr>
        <w:t>Are the series statement</w:t>
      </w:r>
      <w:proofErr w:type="gramEnd"/>
      <w:r w:rsidRPr="00C156D3">
        <w:rPr>
          <w:rFonts w:ascii="Times New Roman" w:hAnsi="Times New Roman" w:cs="Times New Roman"/>
        </w:rPr>
        <w:t xml:space="preserve"> and authorized access point for the series, if given, the same or different?</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B2593F" w:rsidRPr="00C156D3" w:rsidRDefault="00B2593F" w:rsidP="00E62C28">
      <w:pPr>
        <w:pStyle w:val="Level1"/>
        <w:numPr>
          <w:ilvl w:val="0"/>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Does the series appear on all issues or has it been added to or dropped from later issues?</w:t>
      </w:r>
    </w:p>
    <w:p w:rsidR="00B2593F" w:rsidRPr="00C156D3" w:rsidRDefault="00B2593F" w:rsidP="00B2593F">
      <w:pPr>
        <w:tabs>
          <w:tab w:val="left" w:pos="0"/>
          <w:tab w:val="left" w:pos="360"/>
          <w:tab w:val="left" w:pos="1080"/>
          <w:tab w:val="left" w:pos="1440"/>
          <w:tab w:val="left" w:pos="1620"/>
          <w:tab w:val="left" w:pos="2880"/>
          <w:tab w:val="left" w:pos="4320"/>
          <w:tab w:val="left" w:pos="5760"/>
          <w:tab w:val="left" w:pos="7200"/>
          <w:tab w:val="left" w:pos="8640"/>
        </w:tabs>
      </w:pPr>
    </w:p>
    <w:p w:rsidR="008D6FF8" w:rsidRPr="00C156D3" w:rsidRDefault="00B2593F" w:rsidP="00D1167D">
      <w:pPr>
        <w:pStyle w:val="Level1"/>
        <w:numPr>
          <w:ilvl w:val="1"/>
          <w:numId w:val="11"/>
        </w:numPr>
        <w:tabs>
          <w:tab w:val="left" w:pos="0"/>
          <w:tab w:val="left" w:pos="360"/>
          <w:tab w:val="left" w:pos="720"/>
          <w:tab w:val="left" w:pos="1080"/>
          <w:tab w:val="left" w:pos="1440"/>
          <w:tab w:val="left" w:pos="1620"/>
          <w:tab w:val="left" w:pos="2880"/>
          <w:tab w:val="left" w:pos="4320"/>
          <w:tab w:val="left" w:pos="5760"/>
          <w:tab w:val="left" w:pos="7200"/>
          <w:tab w:val="left" w:pos="8640"/>
        </w:tabs>
      </w:pPr>
      <w:r w:rsidRPr="00C156D3">
        <w:rPr>
          <w:rFonts w:ascii="Times New Roman" w:hAnsi="Times New Roman" w:cs="Times New Roman"/>
        </w:rPr>
        <w:t>Is the series title the same on all issues?</w:t>
      </w:r>
    </w:p>
    <w:p w:rsidR="001E2E9A" w:rsidRDefault="001E2E9A" w:rsidP="00A906F9">
      <w:pPr>
        <w:tabs>
          <w:tab w:val="center" w:pos="4725"/>
          <w:tab w:val="left" w:pos="5760"/>
          <w:tab w:val="left" w:pos="7200"/>
          <w:tab w:val="left" w:pos="8640"/>
        </w:tabs>
        <w:rPr>
          <w:b/>
          <w:sz w:val="22"/>
          <w:szCs w:val="22"/>
        </w:rPr>
      </w:pPr>
    </w:p>
    <w:p w:rsidR="001E2E9A" w:rsidRDefault="001E2E9A" w:rsidP="00A906F9">
      <w:pPr>
        <w:tabs>
          <w:tab w:val="center" w:pos="4725"/>
          <w:tab w:val="left" w:pos="5760"/>
          <w:tab w:val="left" w:pos="7200"/>
          <w:tab w:val="left" w:pos="8640"/>
        </w:tabs>
        <w:rPr>
          <w:b/>
          <w:sz w:val="22"/>
          <w:szCs w:val="22"/>
        </w:rPr>
      </w:pPr>
    </w:p>
    <w:p w:rsidR="00A906F9" w:rsidRPr="00C00B85" w:rsidRDefault="00A906F9" w:rsidP="00A906F9">
      <w:pPr>
        <w:tabs>
          <w:tab w:val="center" w:pos="4725"/>
          <w:tab w:val="left" w:pos="5760"/>
          <w:tab w:val="left" w:pos="7200"/>
          <w:tab w:val="left" w:pos="8640"/>
        </w:tabs>
        <w:rPr>
          <w:sz w:val="28"/>
          <w:szCs w:val="28"/>
        </w:rPr>
      </w:pPr>
      <w:r w:rsidRPr="00C00B85">
        <w:rPr>
          <w:sz w:val="28"/>
          <w:szCs w:val="28"/>
        </w:rPr>
        <w:t>12.2. Is it a series?</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C00B85"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00B85">
        <w:rPr>
          <w:b/>
          <w:bCs/>
        </w:rPr>
        <w:t>12.2.1. Is the word or phrase in the Authority file?</w:t>
      </w:r>
      <w:r w:rsidRPr="00C00B85">
        <w:rPr>
          <w:sz w:val="22"/>
          <w:szCs w:val="22"/>
        </w:rPr>
        <w:t xml:space="preserve">  </w:t>
      </w: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00B85">
        <w:rPr>
          <w:sz w:val="22"/>
          <w:szCs w:val="22"/>
        </w:rPr>
        <w:t>If so,</w:t>
      </w:r>
      <w:r w:rsidRPr="00C156D3">
        <w:rPr>
          <w:sz w:val="22"/>
          <w:szCs w:val="22"/>
        </w:rPr>
        <w:t xml:space="preserve"> is it treated as a series or as a series-like phrase?  </w:t>
      </w:r>
      <w:proofErr w:type="gramStart"/>
      <w:r w:rsidRPr="00C156D3">
        <w:rPr>
          <w:sz w:val="22"/>
          <w:szCs w:val="22"/>
        </w:rPr>
        <w:t xml:space="preserve">If the word or phrase </w:t>
      </w:r>
      <w:r w:rsidRPr="00C156D3">
        <w:rPr>
          <w:b/>
          <w:bCs/>
          <w:sz w:val="22"/>
          <w:szCs w:val="22"/>
        </w:rPr>
        <w:t>is</w:t>
      </w:r>
      <w:r w:rsidRPr="00C156D3">
        <w:rPr>
          <w:sz w:val="22"/>
          <w:szCs w:val="22"/>
        </w:rPr>
        <w:t xml:space="preserve"> in the file and </w:t>
      </w:r>
      <w:r w:rsidRPr="00C156D3">
        <w:rPr>
          <w:b/>
          <w:bCs/>
          <w:sz w:val="22"/>
          <w:szCs w:val="22"/>
        </w:rPr>
        <w:t>is</w:t>
      </w:r>
      <w:r w:rsidRPr="00C156D3">
        <w:rPr>
          <w:sz w:val="22"/>
          <w:szCs w:val="22"/>
        </w:rPr>
        <w:t xml:space="preserve"> treated as a series, the decisions discussed in this section and </w:t>
      </w:r>
      <w:r w:rsidRPr="00C156D3">
        <w:rPr>
          <w:i/>
          <w:iCs/>
          <w:sz w:val="22"/>
          <w:szCs w:val="22"/>
        </w:rPr>
        <w:t xml:space="preserve">CCM </w:t>
      </w:r>
      <w:r w:rsidRPr="00C156D3">
        <w:rPr>
          <w:sz w:val="22"/>
          <w:szCs w:val="22"/>
        </w:rPr>
        <w:t>12.3.</w:t>
      </w:r>
      <w:proofErr w:type="gramEnd"/>
      <w:r w:rsidRPr="00C156D3">
        <w:rPr>
          <w:sz w:val="22"/>
          <w:szCs w:val="22"/>
        </w:rPr>
        <w:t xml:space="preserve"> </w:t>
      </w:r>
      <w:proofErr w:type="gramStart"/>
      <w:r w:rsidRPr="00C156D3">
        <w:rPr>
          <w:sz w:val="22"/>
          <w:szCs w:val="22"/>
        </w:rPr>
        <w:t>will</w:t>
      </w:r>
      <w:proofErr w:type="gramEnd"/>
      <w:r w:rsidRPr="00C156D3">
        <w:rPr>
          <w:sz w:val="22"/>
          <w:szCs w:val="22"/>
        </w:rPr>
        <w:t xml:space="preserve"> have already been made.</w:t>
      </w:r>
    </w:p>
    <w:p w:rsidR="00A906F9" w:rsidRPr="00C156D3" w:rsidRDefault="00A906F9" w:rsidP="00A906F9">
      <w:pPr>
        <w:framePr w:w="4642" w:hSpace="240" w:vSpace="240" w:wrap="auto" w:vAnchor="text" w:hAnchor="margin" w:x="4790"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jc w:val="center"/>
        <w:rPr>
          <w:sz w:val="22"/>
          <w:szCs w:val="22"/>
        </w:rPr>
      </w:pPr>
      <w:r w:rsidRPr="00C156D3">
        <w:rPr>
          <w:sz w:val="22"/>
          <w:szCs w:val="22"/>
        </w:rPr>
        <w:t>Fig. 12.2</w:t>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jc w:val="center"/>
        <w:rPr>
          <w:sz w:val="22"/>
          <w:szCs w:val="22"/>
        </w:rPr>
      </w:pPr>
      <w:r w:rsidRPr="00C156D3">
        <w:rPr>
          <w:sz w:val="22"/>
          <w:szCs w:val="22"/>
        </w:rPr>
        <w:t>A publication of the</w:t>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jc w:val="center"/>
        <w:rPr>
          <w:sz w:val="22"/>
          <w:szCs w:val="22"/>
        </w:rPr>
      </w:pP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jc w:val="center"/>
        <w:rPr>
          <w:sz w:val="22"/>
          <w:szCs w:val="22"/>
        </w:rPr>
      </w:pPr>
      <w:r w:rsidRPr="00C156D3">
        <w:rPr>
          <w:sz w:val="22"/>
          <w:szCs w:val="22"/>
        </w:rPr>
        <w:t>NATIONAL CENTER FOR EDUCATIONAL STATISTICS</w:t>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tabs>
          <w:tab w:val="center" w:pos="2321"/>
        </w:tabs>
        <w:rPr>
          <w:sz w:val="22"/>
          <w:szCs w:val="22"/>
        </w:rPr>
      </w:pPr>
      <w:r w:rsidRPr="00C156D3">
        <w:rPr>
          <w:sz w:val="22"/>
          <w:szCs w:val="22"/>
        </w:rPr>
        <w:tab/>
        <w:t xml:space="preserve">Francis C. </w:t>
      </w:r>
      <w:proofErr w:type="spellStart"/>
      <w:r w:rsidRPr="00C156D3">
        <w:rPr>
          <w:sz w:val="22"/>
          <w:szCs w:val="22"/>
        </w:rPr>
        <w:t>Nassetta</w:t>
      </w:r>
      <w:proofErr w:type="spellEnd"/>
      <w:r w:rsidRPr="00C156D3">
        <w:rPr>
          <w:sz w:val="22"/>
          <w:szCs w:val="22"/>
        </w:rPr>
        <w:t>, Acting Director</w:t>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tabs>
          <w:tab w:val="center" w:pos="2321"/>
        </w:tabs>
        <w:rPr>
          <w:sz w:val="22"/>
          <w:szCs w:val="22"/>
        </w:rPr>
      </w:pPr>
      <w:r w:rsidRPr="00C156D3">
        <w:rPr>
          <w:sz w:val="22"/>
          <w:szCs w:val="22"/>
        </w:rPr>
        <w:tab/>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tabs>
          <w:tab w:val="center" w:pos="2321"/>
        </w:tabs>
        <w:rPr>
          <w:sz w:val="22"/>
          <w:szCs w:val="22"/>
        </w:rPr>
      </w:pPr>
      <w:r w:rsidRPr="00C156D3">
        <w:rPr>
          <w:sz w:val="22"/>
          <w:szCs w:val="22"/>
        </w:rPr>
        <w:tab/>
        <w:t>Division of Statistical Operations</w:t>
      </w: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680" w:vSpace="240" w:wrap="auto" w:vAnchor="text" w:hAnchor="margin" w:x="4771" w:y="1"/>
        <w:pBdr>
          <w:top w:val="single" w:sz="7" w:space="0" w:color="000000"/>
          <w:left w:val="single" w:sz="7" w:space="0" w:color="000000"/>
          <w:bottom w:val="single" w:sz="7" w:space="0" w:color="000000"/>
          <w:right w:val="single" w:sz="7" w:space="0" w:color="000000"/>
        </w:pBdr>
        <w:tabs>
          <w:tab w:val="center" w:pos="2321"/>
        </w:tabs>
        <w:rPr>
          <w:sz w:val="22"/>
          <w:szCs w:val="22"/>
        </w:rPr>
      </w:pPr>
      <w:r w:rsidRPr="00C156D3">
        <w:rPr>
          <w:sz w:val="22"/>
          <w:szCs w:val="22"/>
        </w:rPr>
        <w:tab/>
        <w:t xml:space="preserve">Sidney </w:t>
      </w:r>
      <w:proofErr w:type="spellStart"/>
      <w:r w:rsidRPr="00C156D3">
        <w:rPr>
          <w:sz w:val="22"/>
          <w:szCs w:val="22"/>
        </w:rPr>
        <w:t>Shtulman</w:t>
      </w:r>
      <w:proofErr w:type="spellEnd"/>
      <w:r w:rsidRPr="00C156D3">
        <w:rPr>
          <w:sz w:val="22"/>
          <w:szCs w:val="22"/>
        </w:rPr>
        <w:t>, Director</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Note that a word or phrase that is not accompanied by numbering may be an unnumbered series or it may be a common title that will form part of the title proper.  For further guidance, see </w:t>
      </w:r>
      <w:r w:rsidRPr="00C156D3">
        <w:rPr>
          <w:i/>
          <w:iCs/>
          <w:sz w:val="22"/>
          <w:szCs w:val="22"/>
        </w:rPr>
        <w:t xml:space="preserve">CCM </w:t>
      </w:r>
      <w:r w:rsidRPr="00C156D3">
        <w:rPr>
          <w:sz w:val="22"/>
          <w:szCs w:val="22"/>
        </w:rPr>
        <w:t>12.6.4.</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sectPr w:rsidR="00A906F9" w:rsidRPr="00C156D3" w:rsidSect="00F23924">
          <w:pgSz w:w="12240" w:h="15840"/>
          <w:pgMar w:top="1440" w:right="1350" w:bottom="1440" w:left="1440" w:header="1440" w:footer="1440" w:gutter="0"/>
          <w:cols w:space="720"/>
          <w:noEndnote/>
        </w:sectPr>
      </w:pPr>
    </w:p>
    <w:p w:rsidR="00C00B85" w:rsidRPr="00C00B85"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pPr>
      <w:r w:rsidRPr="00C00B85">
        <w:rPr>
          <w:b/>
          <w:bCs/>
        </w:rPr>
        <w:lastRenderedPageBreak/>
        <w:t>12.2.2. Series or series-like phrase?</w:t>
      </w:r>
      <w:r w:rsidRPr="00C00B85">
        <w:t xml:space="preserve">   </w:t>
      </w: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The concept of series-like phrase does not appear in either </w:t>
      </w:r>
      <w:r w:rsidRPr="00C156D3">
        <w:rPr>
          <w:i/>
          <w:sz w:val="22"/>
          <w:szCs w:val="22"/>
        </w:rPr>
        <w:t>RDA</w:t>
      </w:r>
      <w:r w:rsidRPr="00C156D3">
        <w:rPr>
          <w:sz w:val="22"/>
          <w:szCs w:val="22"/>
        </w:rPr>
        <w:t xml:space="preserve"> or </w:t>
      </w:r>
      <w:r w:rsidRPr="00C156D3">
        <w:rPr>
          <w:i/>
          <w:sz w:val="22"/>
          <w:szCs w:val="22"/>
        </w:rPr>
        <w:t>AACR2</w:t>
      </w:r>
      <w:r w:rsidRPr="00C156D3">
        <w:rPr>
          <w:sz w:val="22"/>
          <w:szCs w:val="22"/>
        </w:rPr>
        <w:t xml:space="preserve">. Series-like phrase may be defined as: “A character string (words, letters, combinations of letters or numbers) that share characteristics of a series, but is not considered </w:t>
      </w:r>
      <w:proofErr w:type="gramStart"/>
      <w:r w:rsidRPr="00C156D3">
        <w:rPr>
          <w:sz w:val="22"/>
          <w:szCs w:val="22"/>
        </w:rPr>
        <w:t>to be</w:t>
      </w:r>
      <w:proofErr w:type="gramEnd"/>
      <w:r w:rsidRPr="00C156D3">
        <w:rPr>
          <w:sz w:val="22"/>
          <w:szCs w:val="22"/>
        </w:rPr>
        <w:t xml:space="preserve"> a series.” The decision of “series” vs. phrase” is often a matter of judgment. Current PCC guidance, as recorded in </w:t>
      </w:r>
      <w:r w:rsidRPr="00C156D3">
        <w:rPr>
          <w:i/>
          <w:sz w:val="22"/>
          <w:szCs w:val="22"/>
        </w:rPr>
        <w:t xml:space="preserve">LC-PCC PS </w:t>
      </w:r>
      <w:r w:rsidRPr="00C156D3">
        <w:rPr>
          <w:sz w:val="22"/>
          <w:szCs w:val="22"/>
        </w:rPr>
        <w:t xml:space="preserve">2.12, has essentially been carried over from </w:t>
      </w:r>
      <w:r w:rsidRPr="00C156D3">
        <w:rPr>
          <w:i/>
          <w:sz w:val="22"/>
          <w:szCs w:val="22"/>
        </w:rPr>
        <w:t xml:space="preserve">LCRI </w:t>
      </w:r>
      <w:r w:rsidRPr="00C156D3">
        <w:rPr>
          <w:sz w:val="22"/>
          <w:szCs w:val="22"/>
        </w:rPr>
        <w:t xml:space="preserve">1.6.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vertAlign w:val="superscript"/>
        </w:rPr>
      </w:pPr>
      <w:r w:rsidRPr="00C156D3">
        <w:rPr>
          <w:sz w:val="22"/>
          <w:szCs w:val="22"/>
        </w:rPr>
        <w:t>Two aspects need to be considered: the nature of the word/phrase, and the type of numbering if present</w:t>
      </w:r>
      <w:r w:rsidRPr="00C156D3">
        <w:rPr>
          <w:sz w:val="22"/>
          <w:szCs w:val="22"/>
          <w:vertAlign w:val="superscript"/>
        </w:rPr>
        <w:t>.</w:t>
      </w:r>
      <w:r w:rsidRPr="00C156D3">
        <w:rPr>
          <w:rStyle w:val="FootnoteReference"/>
          <w:szCs w:val="22"/>
        </w:rPr>
        <w:footnoteReference w:id="4"/>
      </w:r>
      <w:r w:rsidRPr="00C156D3">
        <w:rPr>
          <w:sz w:val="22"/>
          <w:szCs w:val="22"/>
          <w:vertAlign w:val="superscript"/>
        </w:rPr>
        <w:t xml:space="preserve">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roofErr w:type="gramStart"/>
      <w:r w:rsidRPr="00C156D3">
        <w:rPr>
          <w:sz w:val="22"/>
          <w:szCs w:val="22"/>
        </w:rPr>
        <w:t>The statement in Fig. 12.2.</w:t>
      </w:r>
      <w:proofErr w:type="gramEnd"/>
      <w:r w:rsidRPr="00C156D3">
        <w:rPr>
          <w:sz w:val="22"/>
          <w:szCs w:val="22"/>
        </w:rPr>
        <w:t xml:space="preserve"> </w:t>
      </w:r>
      <w:proofErr w:type="gramStart"/>
      <w:r w:rsidRPr="00C156D3">
        <w:rPr>
          <w:sz w:val="22"/>
          <w:szCs w:val="22"/>
        </w:rPr>
        <w:t>appears</w:t>
      </w:r>
      <w:proofErr w:type="gramEnd"/>
      <w:r w:rsidRPr="00C156D3">
        <w:rPr>
          <w:sz w:val="22"/>
          <w:szCs w:val="22"/>
        </w:rPr>
        <w:t xml:space="preserve"> on the verso of the title page.  It does not constitute a series statement because it is merely stating restating the issuing body and it lacks numbering.  If the word "Publication" appeared alone with a number and the first letter was capitalized, it would probably be treated as a series.</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The presence of the word "series" does not necessarily mean that a phrase is a true series since this word is often used by publishers in a generic sense to refer to the issues of the serial.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framePr w:w="3802" w:hSpace="240" w:vSpace="240" w:wrap="auto" w:vAnchor="text" w:hAnchor="margin" w:x="260" w:y="1"/>
        <w:pBdr>
          <w:top w:val="single" w:sz="7" w:space="0" w:color="000000"/>
          <w:left w:val="single" w:sz="7" w:space="0" w:color="000000"/>
          <w:bottom w:val="single" w:sz="7" w:space="0" w:color="000000"/>
          <w:right w:val="single" w:sz="7" w:space="0" w:color="000000"/>
        </w:pBdr>
        <w:tabs>
          <w:tab w:val="right" w:pos="3802"/>
        </w:tabs>
        <w:rPr>
          <w:b/>
          <w:bCs/>
          <w:sz w:val="22"/>
          <w:szCs w:val="22"/>
        </w:rPr>
      </w:pPr>
      <w:r w:rsidRPr="00C156D3">
        <w:rPr>
          <w:b/>
          <w:bCs/>
          <w:sz w:val="22"/>
          <w:szCs w:val="22"/>
        </w:rPr>
        <w:tab/>
        <w:t>FOREWORD</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1E2E9A" w:rsidRPr="00C156D3" w:rsidRDefault="001E2E9A" w:rsidP="001E2E9A">
      <w:pPr>
        <w:framePr w:w="4320" w:vSpace="240" w:wrap="auto" w:vAnchor="text" w:hAnchor="page" w:x="1696" w:y="-257"/>
        <w:pBdr>
          <w:top w:val="single" w:sz="7" w:space="0" w:color="000000"/>
          <w:left w:val="single" w:sz="7" w:space="0" w:color="000000"/>
          <w:bottom w:val="single" w:sz="7" w:space="0" w:color="000000"/>
          <w:right w:val="single" w:sz="7" w:space="0" w:color="000000"/>
        </w:pBdr>
        <w:rPr>
          <w:b/>
          <w:bCs/>
          <w:sz w:val="22"/>
          <w:szCs w:val="22"/>
        </w:rPr>
      </w:pPr>
    </w:p>
    <w:p w:rsidR="001E2E9A" w:rsidRPr="00C156D3" w:rsidRDefault="001E2E9A" w:rsidP="001E2E9A">
      <w:pPr>
        <w:framePr w:w="4320" w:vSpace="240" w:wrap="auto" w:vAnchor="text" w:hAnchor="page" w:x="1696" w:y="-257"/>
        <w:pBdr>
          <w:top w:val="single" w:sz="7" w:space="0" w:color="000000"/>
          <w:left w:val="single" w:sz="7" w:space="0" w:color="000000"/>
          <w:bottom w:val="single" w:sz="7" w:space="0" w:color="000000"/>
          <w:right w:val="single" w:sz="7" w:space="0" w:color="000000"/>
        </w:pBdr>
        <w:jc w:val="both"/>
        <w:rPr>
          <w:sz w:val="22"/>
          <w:szCs w:val="22"/>
        </w:rPr>
      </w:pPr>
      <w:r w:rsidRPr="00C156D3">
        <w:rPr>
          <w:sz w:val="22"/>
          <w:szCs w:val="22"/>
        </w:rPr>
        <w:t xml:space="preserve">  This report is the 70th in the series of reports on the finances of institutions of higher education published by the Office of Education since 1869-70.  The data presented are primarily for the academic years 1961-62 and 1963-64, but some data are presented for earlier years to show historical trends in the national higher education effort.</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This statement does not constitute a series statement although the word “series” appears. In this situation the word “series” refers to the serial itself rather than any separate title.</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b/>
          <w:sz w:val="22"/>
          <w:szCs w:val="22"/>
        </w:rPr>
      </w:pPr>
      <w:r w:rsidRPr="00C156D3">
        <w:rPr>
          <w:b/>
          <w:sz w:val="22"/>
          <w:szCs w:val="22"/>
        </w:rPr>
        <w:t>The most common situations for not treating a word/phrase as a series are the following:</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pStyle w:val="ListParagraph"/>
        <w:numPr>
          <w:ilvl w:val="0"/>
          <w:numId w:val="12"/>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r w:rsidRPr="00C156D3">
        <w:rPr>
          <w:rFonts w:ascii="Times New Roman" w:hAnsi="Times New Roman" w:cs="Times New Roman"/>
          <w:sz w:val="22"/>
          <w:szCs w:val="22"/>
        </w:rPr>
        <w:t>if the word/phrase repeats the name of the issuing body and lacks numbering;</w:t>
      </w:r>
    </w:p>
    <w:p w:rsidR="00A906F9" w:rsidRPr="00C156D3" w:rsidRDefault="00A906F9" w:rsidP="00A906F9">
      <w:pPr>
        <w:pStyle w:val="ListParagraph"/>
        <w:numPr>
          <w:ilvl w:val="0"/>
          <w:numId w:val="12"/>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r w:rsidRPr="00C156D3">
        <w:rPr>
          <w:rFonts w:ascii="Times New Roman" w:hAnsi="Times New Roman" w:cs="Times New Roman"/>
          <w:sz w:val="22"/>
          <w:szCs w:val="22"/>
        </w:rPr>
        <w:t>if the word/phrase essentially repeats the name of the commercial publisher or a subsidiary;</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ind w:left="720"/>
        <w:rPr>
          <w:sz w:val="22"/>
          <w:szCs w:val="22"/>
        </w:rPr>
      </w:pPr>
      <w:proofErr w:type="gramStart"/>
      <w:r w:rsidRPr="00C156D3">
        <w:rPr>
          <w:sz w:val="22"/>
          <w:szCs w:val="22"/>
        </w:rPr>
        <w:t>or</w:t>
      </w:r>
      <w:proofErr w:type="gramEnd"/>
      <w:r w:rsidRPr="00C156D3">
        <w:rPr>
          <w:sz w:val="22"/>
          <w:szCs w:val="22"/>
        </w:rPr>
        <w:t>:</w:t>
      </w:r>
    </w:p>
    <w:p w:rsidR="00A906F9" w:rsidRPr="00C156D3" w:rsidRDefault="00A906F9" w:rsidP="00A906F9">
      <w:pPr>
        <w:pStyle w:val="ListParagraph"/>
        <w:numPr>
          <w:ilvl w:val="0"/>
          <w:numId w:val="13"/>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proofErr w:type="gramStart"/>
      <w:r w:rsidRPr="00C156D3">
        <w:rPr>
          <w:rFonts w:ascii="Times New Roman" w:hAnsi="Times New Roman" w:cs="Times New Roman"/>
          <w:sz w:val="22"/>
          <w:szCs w:val="22"/>
        </w:rPr>
        <w:t>if</w:t>
      </w:r>
      <w:proofErr w:type="gramEnd"/>
      <w:r w:rsidRPr="00C156D3">
        <w:rPr>
          <w:rFonts w:ascii="Times New Roman" w:hAnsi="Times New Roman" w:cs="Times New Roman"/>
          <w:sz w:val="22"/>
          <w:szCs w:val="22"/>
        </w:rPr>
        <w:t xml:space="preserve"> the word/phrase consists of combinations of letters and numbers that are unlikely to represent a series title and are more likely a stock number.  Such letter/number combinations are often found on technical reports and government documents. In many cases, alphanumeric combinations constitute Standard Technical Report Numbers, which are recorded in field 027.  Other alphanumeric numbers may be input in field 088 (Report number).  See </w:t>
      </w:r>
      <w:r w:rsidRPr="00C156D3">
        <w:rPr>
          <w:rFonts w:ascii="Times New Roman" w:hAnsi="Times New Roman" w:cs="Times New Roman"/>
          <w:i/>
          <w:iCs/>
          <w:sz w:val="22"/>
          <w:szCs w:val="22"/>
        </w:rPr>
        <w:t>CEG</w:t>
      </w:r>
      <w:r w:rsidRPr="00C156D3">
        <w:rPr>
          <w:rFonts w:ascii="Times New Roman" w:hAnsi="Times New Roman" w:cs="Times New Roman"/>
          <w:sz w:val="22"/>
          <w:szCs w:val="22"/>
        </w:rPr>
        <w:t xml:space="preserve"> fields 027 and 088 for further details.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b/>
          <w:sz w:val="22"/>
          <w:szCs w:val="22"/>
        </w:rPr>
      </w:pPr>
      <w:r w:rsidRPr="00C156D3">
        <w:rPr>
          <w:b/>
          <w:sz w:val="22"/>
          <w:szCs w:val="22"/>
        </w:rPr>
        <w:t>More ambiguous situations include:</w:t>
      </w:r>
    </w:p>
    <w:p w:rsidR="001E2E9A" w:rsidRPr="00C156D3" w:rsidRDefault="001E2E9A" w:rsidP="00A906F9">
      <w:pPr>
        <w:tabs>
          <w:tab w:val="left" w:pos="0"/>
          <w:tab w:val="left" w:pos="360"/>
          <w:tab w:val="left" w:pos="1080"/>
          <w:tab w:val="left" w:pos="1440"/>
          <w:tab w:val="left" w:pos="1620"/>
          <w:tab w:val="left" w:pos="2880"/>
          <w:tab w:val="left" w:pos="4320"/>
          <w:tab w:val="left" w:pos="5760"/>
          <w:tab w:val="left" w:pos="7200"/>
          <w:tab w:val="left" w:pos="8640"/>
        </w:tabs>
        <w:rPr>
          <w:b/>
          <w:sz w:val="22"/>
          <w:szCs w:val="22"/>
        </w:rPr>
      </w:pPr>
    </w:p>
    <w:p w:rsidR="00A906F9" w:rsidRPr="00C156D3" w:rsidRDefault="00A906F9" w:rsidP="00A906F9">
      <w:pPr>
        <w:pStyle w:val="ListParagraph"/>
        <w:numPr>
          <w:ilvl w:val="0"/>
          <w:numId w:val="13"/>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r w:rsidRPr="00C156D3">
        <w:rPr>
          <w:rFonts w:ascii="Times New Roman" w:hAnsi="Times New Roman" w:cs="Times New Roman"/>
          <w:sz w:val="22"/>
          <w:szCs w:val="22"/>
        </w:rPr>
        <w:t xml:space="preserve">Words such as "Report" or "Publication" that appear with numbering may constitute a title of a series or may be considered to be part of the designation when other words appear that constitute the series title.  If possible, examine other publications to see if the word consistently appears; if it is omitted on some pieces, do not consider it to be a series title.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pStyle w:val="ListParagraph"/>
        <w:numPr>
          <w:ilvl w:val="0"/>
          <w:numId w:val="13"/>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r w:rsidRPr="00C156D3">
        <w:rPr>
          <w:rFonts w:ascii="Times New Roman" w:hAnsi="Times New Roman" w:cs="Times New Roman"/>
          <w:sz w:val="22"/>
          <w:szCs w:val="22"/>
        </w:rPr>
        <w:t>In some cases, only the series numbering appears on the piece without the title.  The title may be supplied in brackets or the series omitted altogether, depending on the instructions found on the SAR.  Such decisions are made on a case-by-case basis.</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pStyle w:val="ListParagraph"/>
        <w:numPr>
          <w:ilvl w:val="0"/>
          <w:numId w:val="13"/>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sz w:val="22"/>
          <w:szCs w:val="22"/>
        </w:rPr>
      </w:pPr>
      <w:r w:rsidRPr="00C156D3">
        <w:rPr>
          <w:rFonts w:ascii="Times New Roman" w:hAnsi="Times New Roman" w:cs="Times New Roman"/>
          <w:sz w:val="22"/>
          <w:szCs w:val="22"/>
        </w:rPr>
        <w:t>The type of numbering, when present, is also a clue.  The series numbering would become the serial number if a collected set record is made for the series.  But, if the numbering is not in the normal style of a serial numeric designation, the word/phrase is more likely to be a series-like phrase than a serial.</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sectPr w:rsidR="00A906F9" w:rsidRPr="00C156D3">
          <w:type w:val="continuous"/>
          <w:pgSz w:w="12240" w:h="15840"/>
          <w:pgMar w:top="1440" w:right="1440" w:bottom="1440" w:left="1440" w:header="1440" w:footer="1440" w:gutter="0"/>
          <w:cols w:space="720"/>
          <w:noEndnote/>
        </w:sectPr>
      </w:pPr>
    </w:p>
    <w:p w:rsidR="00A906F9" w:rsidRPr="00C156D3" w:rsidRDefault="00A906F9" w:rsidP="00A906F9">
      <w:pPr>
        <w:framePr w:w="4162" w:h="4425" w:hRule="exact" w:hSpace="240" w:vSpace="240" w:wrap="auto" w:vAnchor="text" w:hAnchor="margin" w:x="260" w:y="1"/>
        <w:pBdr>
          <w:top w:val="single" w:sz="7" w:space="0" w:color="000000"/>
          <w:left w:val="single" w:sz="7" w:space="0" w:color="000000"/>
          <w:bottom w:val="single" w:sz="7" w:space="0" w:color="000000"/>
          <w:right w:val="single" w:sz="7" w:space="0" w:color="000000"/>
        </w:pBdr>
        <w:rPr>
          <w:sz w:val="22"/>
          <w:szCs w:val="22"/>
        </w:rPr>
      </w:pPr>
      <w:r w:rsidRPr="00C156D3">
        <w:rPr>
          <w:noProof/>
          <w:sz w:val="22"/>
          <w:szCs w:val="22"/>
          <w:lang w:eastAsia="zh-CN"/>
        </w:rPr>
        <w:lastRenderedPageBreak/>
        <w:drawing>
          <wp:inline distT="0" distB="0" distL="0" distR="0">
            <wp:extent cx="2646680" cy="247840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58" t="-189" r="-558" b="-189"/>
                    <a:stretch>
                      <a:fillRect/>
                    </a:stretch>
                  </pic:blipFill>
                  <pic:spPr bwMode="auto">
                    <a:xfrm>
                      <a:off x="0" y="0"/>
                      <a:ext cx="2646680" cy="2478405"/>
                    </a:xfrm>
                    <a:prstGeom prst="rect">
                      <a:avLst/>
                    </a:prstGeom>
                    <a:noFill/>
                    <a:ln w="9525">
                      <a:noFill/>
                      <a:miter lim="800000"/>
                      <a:headEnd/>
                      <a:tailEnd/>
                    </a:ln>
                  </pic:spPr>
                </pic:pic>
              </a:graphicData>
            </a:graphic>
          </wp:inline>
        </w:drawing>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vanish/>
          <w:sz w:val="22"/>
          <w:szCs w:val="22"/>
        </w:rPr>
      </w:pPr>
    </w:p>
    <w:p w:rsidR="00A906F9" w:rsidRPr="00C156D3" w:rsidRDefault="00A906F9" w:rsidP="00A906F9">
      <w:pPr>
        <w:framePr w:w="3683" w:hSpace="240" w:vSpace="240" w:wrap="auto" w:vAnchor="text" w:hAnchor="margin" w:x="5509" w:y="1"/>
        <w:pBdr>
          <w:top w:val="single" w:sz="7" w:space="0" w:color="000000"/>
          <w:left w:val="single" w:sz="7" w:space="0" w:color="000000"/>
          <w:bottom w:val="single" w:sz="7" w:space="0" w:color="000000"/>
          <w:right w:val="single" w:sz="7" w:space="0" w:color="000000"/>
        </w:pBdr>
        <w:rPr>
          <w:b/>
          <w:bCs/>
          <w:sz w:val="22"/>
          <w:szCs w:val="22"/>
        </w:rPr>
      </w:pPr>
      <w:r w:rsidRPr="00C156D3">
        <w:rPr>
          <w:b/>
          <w:bCs/>
          <w:sz w:val="22"/>
          <w:szCs w:val="22"/>
        </w:rPr>
        <w:t>NASA SCIENTIFIC AND TECHNICAL PUBLICATIONS</w:t>
      </w: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b/>
          <w:bCs/>
          <w:sz w:val="22"/>
          <w:szCs w:val="22"/>
        </w:rPr>
      </w:pPr>
    </w:p>
    <w:p w:rsidR="00C00B85" w:rsidRDefault="00C00B85"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b/>
          <w:bCs/>
          <w:sz w:val="22"/>
          <w:szCs w:val="22"/>
        </w:rPr>
      </w:pPr>
    </w:p>
    <w:p w:rsidR="00C00B85" w:rsidRDefault="00C00B85"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b/>
          <w:bCs/>
          <w:sz w:val="22"/>
          <w:szCs w:val="22"/>
        </w:rPr>
      </w:pPr>
    </w:p>
    <w:p w:rsidR="00C00B85" w:rsidRDefault="00C00B85"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b/>
          <w:bCs/>
          <w:sz w:val="22"/>
          <w:szCs w:val="22"/>
        </w:rPr>
      </w:pP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b/>
          <w:bCs/>
          <w:sz w:val="22"/>
          <w:szCs w:val="22"/>
        </w:rPr>
        <w:tab/>
      </w:r>
      <w:proofErr w:type="gramStart"/>
      <w:r w:rsidRPr="00C156D3">
        <w:rPr>
          <w:sz w:val="22"/>
          <w:szCs w:val="22"/>
        </w:rPr>
        <w:t>TECHNICAL REPORTS.</w:t>
      </w:r>
      <w:proofErr w:type="gramEnd"/>
      <w:r w:rsidRPr="00C156D3">
        <w:rPr>
          <w:sz w:val="22"/>
          <w:szCs w:val="22"/>
        </w:rPr>
        <w:t xml:space="preserve">  Scientific and technical information considered important, complete, and a lasting contribution to existing knowledge.</w:t>
      </w: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sz w:val="22"/>
          <w:szCs w:val="22"/>
        </w:rPr>
        <w:tab/>
      </w:r>
      <w:proofErr w:type="gramStart"/>
      <w:r w:rsidRPr="00C156D3">
        <w:rPr>
          <w:sz w:val="22"/>
          <w:szCs w:val="22"/>
        </w:rPr>
        <w:t>TECHNICAL NOTES.</w:t>
      </w:r>
      <w:proofErr w:type="gramEnd"/>
      <w:r w:rsidRPr="00C156D3">
        <w:rPr>
          <w:sz w:val="22"/>
          <w:szCs w:val="22"/>
        </w:rPr>
        <w:t xml:space="preserve">  </w:t>
      </w:r>
      <w:proofErr w:type="gramStart"/>
      <w:r w:rsidRPr="00C156D3">
        <w:rPr>
          <w:sz w:val="22"/>
          <w:szCs w:val="22"/>
        </w:rPr>
        <w:t>Information less broad in scope but nevertheless of importance as a contribution to existing knowledge.</w:t>
      </w:r>
      <w:proofErr w:type="gramEnd"/>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sz w:val="22"/>
          <w:szCs w:val="22"/>
        </w:rPr>
        <w:tab/>
      </w:r>
      <w:proofErr w:type="gramStart"/>
      <w:r w:rsidRPr="00C156D3">
        <w:rPr>
          <w:sz w:val="22"/>
          <w:szCs w:val="22"/>
        </w:rPr>
        <w:t>TECHNICAL MEMORANDUM.</w:t>
      </w:r>
      <w:proofErr w:type="gramEnd"/>
      <w:r w:rsidRPr="00C156D3">
        <w:rPr>
          <w:sz w:val="22"/>
          <w:szCs w:val="22"/>
        </w:rPr>
        <w:t xml:space="preserve">  Information receiving limited distribution because of preliminary data, security classification, or other reasons.</w:t>
      </w: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sz w:val="22"/>
          <w:szCs w:val="22"/>
        </w:rPr>
        <w:tab/>
      </w:r>
      <w:proofErr w:type="gramStart"/>
      <w:r w:rsidRPr="00C156D3">
        <w:rPr>
          <w:sz w:val="22"/>
          <w:szCs w:val="22"/>
        </w:rPr>
        <w:t>SPECIAL PUBLICATIONS.</w:t>
      </w:r>
      <w:proofErr w:type="gramEnd"/>
      <w:r w:rsidRPr="00C156D3">
        <w:rPr>
          <w:sz w:val="22"/>
          <w:szCs w:val="22"/>
        </w:rPr>
        <w:t xml:space="preserve">  Information derived from or of value to NASA activities.  Publications include conference proceedings, monographs, data compilations, handbooks, sourcebooks, and special bibliographies.</w:t>
      </w:r>
    </w:p>
    <w:p w:rsidR="00A906F9" w:rsidRDefault="00A906F9"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C00B85" w:rsidRDefault="00C00B85"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C00B85" w:rsidRPr="00C156D3" w:rsidRDefault="00C00B85" w:rsidP="00A906F9">
      <w:pPr>
        <w:framePr w:w="4201" w:vSpace="240" w:wrap="auto" w:vAnchor="text" w:hAnchor="margin" w:x="5250"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The cataloger has decided that </w:t>
      </w:r>
      <w:r w:rsidRPr="00C156D3">
        <w:rPr>
          <w:i/>
          <w:iCs/>
          <w:sz w:val="22"/>
          <w:szCs w:val="22"/>
        </w:rPr>
        <w:t>NASA SP</w:t>
      </w:r>
      <w:r w:rsidRPr="00C156D3">
        <w:rPr>
          <w:sz w:val="22"/>
          <w:szCs w:val="22"/>
        </w:rPr>
        <w:t xml:space="preserve"> is a series because the letters "SP" stand for "Special publication" and because the style of numbering is that of a serial.</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2"/>
          <w:szCs w:val="22"/>
        </w:rPr>
      </w:pPr>
      <w:proofErr w:type="gramStart"/>
      <w:r w:rsidRPr="00C156D3">
        <w:rPr>
          <w:sz w:val="22"/>
          <w:szCs w:val="22"/>
        </w:rPr>
        <w:t>245 00 $a</w:t>
      </w:r>
      <w:r w:rsidRPr="00C156D3">
        <w:rPr>
          <w:sz w:val="22"/>
          <w:szCs w:val="22"/>
        </w:rPr>
        <w:tab/>
        <w:t>Significant achievements in space science.</w:t>
      </w:r>
      <w:proofErr w:type="gramEnd"/>
    </w:p>
    <w:p w:rsidR="00A906F9"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2"/>
          <w:szCs w:val="22"/>
        </w:rPr>
      </w:pPr>
      <w:r w:rsidRPr="00C156D3">
        <w:rPr>
          <w:sz w:val="22"/>
          <w:szCs w:val="22"/>
        </w:rPr>
        <w:t>490 0   $a</w:t>
      </w:r>
      <w:r w:rsidRPr="00C156D3">
        <w:rPr>
          <w:sz w:val="22"/>
          <w:szCs w:val="22"/>
        </w:rPr>
        <w:tab/>
        <w:t>NASA SP</w:t>
      </w: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2"/>
          <w:szCs w:val="22"/>
        </w:rPr>
      </w:pPr>
    </w:p>
    <w:p w:rsidR="00C00B85" w:rsidRPr="00C156D3"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ind w:left="1620" w:hanging="1260"/>
        <w:rPr>
          <w:i/>
          <w:iCs/>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framePr w:w="5257" w:h="1800" w:hRule="exact" w:vSpace="240" w:wrap="auto" w:vAnchor="text" w:hAnchor="margin" w:x="-3" w:y="1"/>
        <w:pBdr>
          <w:top w:val="single" w:sz="7" w:space="0" w:color="000000"/>
          <w:left w:val="single" w:sz="7" w:space="0" w:color="000000"/>
          <w:bottom w:val="single" w:sz="7" w:space="0" w:color="000000"/>
          <w:right w:val="single" w:sz="7" w:space="0" w:color="000000"/>
        </w:pBdr>
        <w:tabs>
          <w:tab w:val="right" w:pos="4739"/>
        </w:tabs>
        <w:rPr>
          <w:sz w:val="22"/>
          <w:szCs w:val="22"/>
        </w:rPr>
      </w:pPr>
      <w:r w:rsidRPr="00C156D3">
        <w:rPr>
          <w:b/>
          <w:bCs/>
          <w:sz w:val="22"/>
          <w:szCs w:val="22"/>
        </w:rPr>
        <w:t>SANDIA TECHNOLOGY</w:t>
      </w:r>
      <w:r w:rsidRPr="00C156D3">
        <w:rPr>
          <w:sz w:val="22"/>
          <w:szCs w:val="22"/>
        </w:rPr>
        <w:tab/>
        <w:t>SAND 90-9621</w:t>
      </w:r>
    </w:p>
    <w:p w:rsidR="00A906F9" w:rsidRPr="00C156D3" w:rsidRDefault="00A906F9" w:rsidP="00A906F9">
      <w:pPr>
        <w:framePr w:w="5257" w:h="1800" w:hRule="exact" w:vSpace="240" w:wrap="auto" w:vAnchor="text" w:hAnchor="margin" w:x="-3" w:y="1"/>
        <w:pBdr>
          <w:top w:val="single" w:sz="7" w:space="0" w:color="000000"/>
          <w:left w:val="single" w:sz="7" w:space="0" w:color="000000"/>
          <w:bottom w:val="single" w:sz="7" w:space="0" w:color="000000"/>
          <w:right w:val="single" w:sz="7" w:space="0" w:color="000000"/>
        </w:pBdr>
        <w:tabs>
          <w:tab w:val="right" w:pos="4739"/>
        </w:tabs>
        <w:rPr>
          <w:sz w:val="22"/>
          <w:szCs w:val="22"/>
        </w:rPr>
      </w:pPr>
      <w:r w:rsidRPr="00C156D3">
        <w:rPr>
          <w:sz w:val="22"/>
          <w:szCs w:val="22"/>
        </w:rPr>
        <w:t xml:space="preserve">Engineering and Science </w:t>
      </w:r>
      <w:r w:rsidRPr="00C156D3">
        <w:rPr>
          <w:sz w:val="22"/>
          <w:szCs w:val="22"/>
        </w:rPr>
        <w:tab/>
        <w:t>Vol. 14, no. 2</w:t>
      </w:r>
    </w:p>
    <w:p w:rsidR="00A906F9" w:rsidRPr="00C156D3" w:rsidRDefault="00A906F9" w:rsidP="00A906F9">
      <w:pPr>
        <w:framePr w:w="5257" w:h="1800" w:hRule="exact" w:vSpace="240" w:wrap="auto" w:vAnchor="text" w:hAnchor="margin" w:x="-3"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sz w:val="22"/>
          <w:szCs w:val="22"/>
        </w:rPr>
        <w:tab/>
        <w:t>Accomplishments</w:t>
      </w:r>
    </w:p>
    <w:p w:rsidR="00A906F9" w:rsidRPr="00C156D3" w:rsidRDefault="00A906F9" w:rsidP="00A906F9">
      <w:pPr>
        <w:framePr w:w="5257" w:h="1800" w:hRule="exact" w:vSpace="240" w:wrap="auto" w:vAnchor="text" w:hAnchor="margin" w:x="-3" w:y="1"/>
        <w:pBdr>
          <w:top w:val="single" w:sz="7" w:space="0" w:color="000000"/>
          <w:left w:val="single" w:sz="7" w:space="0" w:color="000000"/>
          <w:bottom w:val="single" w:sz="7" w:space="0" w:color="000000"/>
          <w:right w:val="single" w:sz="7" w:space="0" w:color="000000"/>
        </w:pBdr>
        <w:rPr>
          <w:sz w:val="22"/>
          <w:szCs w:val="22"/>
        </w:rPr>
      </w:pPr>
    </w:p>
    <w:p w:rsidR="00A906F9" w:rsidRPr="00C156D3" w:rsidRDefault="00A906F9" w:rsidP="00A906F9">
      <w:pPr>
        <w:framePr w:w="5257" w:h="1800" w:hRule="exact" w:vSpace="240" w:wrap="auto" w:vAnchor="text" w:hAnchor="margin" w:x="-3" w:y="1"/>
        <w:pBdr>
          <w:top w:val="single" w:sz="7" w:space="0" w:color="000000"/>
          <w:left w:val="single" w:sz="7" w:space="0" w:color="000000"/>
          <w:bottom w:val="single" w:sz="7" w:space="0" w:color="000000"/>
          <w:right w:val="single" w:sz="7" w:space="0" w:color="000000"/>
        </w:pBdr>
        <w:ind w:left="720" w:hanging="720"/>
        <w:rPr>
          <w:sz w:val="22"/>
          <w:szCs w:val="22"/>
        </w:rPr>
      </w:pPr>
      <w:r w:rsidRPr="00C156D3">
        <w:rPr>
          <w:sz w:val="22"/>
          <w:szCs w:val="22"/>
        </w:rPr>
        <w:tab/>
        <w:t>December 1990</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"SAND" might not be considered a series because the numbering (90-9621) is unlikely to represent a series.  No note would be made.</w:t>
      </w:r>
    </w:p>
    <w:p w:rsidR="00A906F9"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Pr="00C156D3"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iCs/>
          <w:sz w:val="22"/>
          <w:szCs w:val="22"/>
        </w:rPr>
      </w:pP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b/>
          <w:bCs/>
          <w:sz w:val="22"/>
          <w:szCs w:val="22"/>
        </w:rPr>
      </w:pPr>
    </w:p>
    <w:p w:rsidR="00C00B85" w:rsidRPr="00827980"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pPr>
      <w:r w:rsidRPr="00827980">
        <w:rPr>
          <w:b/>
          <w:bCs/>
        </w:rPr>
        <w:t>12.2.3. Handling a series-like phrase</w:t>
      </w:r>
    </w:p>
    <w:p w:rsidR="00C00B85" w:rsidRDefault="00C00B85"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lastRenderedPageBreak/>
        <w:t>When a word/phrase is not considered to be a series, a series-like phrase SAR may be made to give instructions for the handling of the phrase so there is consistency in the database.  The 008 “Series” will be "c" (series-like phrase) and the treatment fields (642, 644-646) will be lacking.  A 667 field will give instructions for handling the phrase in the bibliographic record:  giving as a quoted note, recording as part of the title and statement of responsibility area, etc., or ignoring it. A 380 field for “form of work” may also be given: Series-like phrase.</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Notes for series-like phrases are not generally added to serial records because the numbering changes from issue to issue and must be omitted and a quoted note such as "Report" would add little to the record.</w:t>
      </w: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center" w:pos="4725"/>
          <w:tab w:val="left" w:pos="5760"/>
          <w:tab w:val="left" w:pos="7200"/>
          <w:tab w:val="left" w:pos="8640"/>
        </w:tabs>
        <w:rPr>
          <w:b/>
          <w:sz w:val="22"/>
          <w:szCs w:val="22"/>
        </w:rPr>
      </w:pPr>
      <w:r w:rsidRPr="00C156D3">
        <w:rPr>
          <w:b/>
          <w:sz w:val="22"/>
          <w:szCs w:val="22"/>
        </w:rPr>
        <w:t>12.3. Determining the series authorized access point</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i/>
          <w:sz w:val="22"/>
          <w:szCs w:val="22"/>
        </w:rPr>
      </w:pPr>
      <w:r w:rsidRPr="00C156D3">
        <w:rPr>
          <w:sz w:val="22"/>
          <w:szCs w:val="22"/>
        </w:rPr>
        <w:t xml:space="preserve">Whether or not a cataloger is creating an SAR, the </w:t>
      </w:r>
      <w:r w:rsidRPr="00C156D3">
        <w:rPr>
          <w:i/>
          <w:sz w:val="22"/>
          <w:szCs w:val="22"/>
        </w:rPr>
        <w:t>RDA</w:t>
      </w:r>
      <w:r w:rsidRPr="00C156D3">
        <w:rPr>
          <w:sz w:val="22"/>
          <w:szCs w:val="22"/>
        </w:rPr>
        <w:t xml:space="preserve"> form of series authorized access point must be determined when there is no SAR in the LC/NACO Authority File.   Following is a brief discussion of the applicable instructions and </w:t>
      </w:r>
      <w:r w:rsidRPr="00C156D3">
        <w:rPr>
          <w:i/>
          <w:iCs/>
          <w:sz w:val="22"/>
          <w:szCs w:val="22"/>
        </w:rPr>
        <w:t>LC-PCC PSs.</w:t>
      </w:r>
      <w:r w:rsidRPr="00C156D3">
        <w:rPr>
          <w:i/>
          <w:sz w:val="22"/>
          <w:szCs w:val="22"/>
        </w:rPr>
        <w:t xml:space="preserve">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827980"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b/>
          <w:bCs/>
          <w:sz w:val="22"/>
          <w:szCs w:val="22"/>
        </w:rPr>
        <w:t xml:space="preserve">12.3.1. </w:t>
      </w:r>
      <w:r w:rsidRPr="00C156D3">
        <w:rPr>
          <w:b/>
          <w:bCs/>
          <w:sz w:val="22"/>
          <w:szCs w:val="22"/>
          <w:u w:val="single"/>
        </w:rPr>
        <w:t>Sources</w:t>
      </w:r>
      <w:r w:rsidRPr="00C156D3">
        <w:rPr>
          <w:sz w:val="22"/>
          <w:szCs w:val="22"/>
        </w:rPr>
        <w:t xml:space="preserve">  </w:t>
      </w: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i/>
          <w:iCs/>
          <w:sz w:val="22"/>
          <w:szCs w:val="22"/>
        </w:rPr>
      </w:pPr>
      <w:r w:rsidRPr="00C156D3">
        <w:rPr>
          <w:sz w:val="22"/>
          <w:szCs w:val="22"/>
        </w:rPr>
        <w:t xml:space="preserve">Sources of information for series statements are listed in </w:t>
      </w:r>
      <w:r w:rsidRPr="00C156D3">
        <w:rPr>
          <w:i/>
          <w:sz w:val="22"/>
          <w:szCs w:val="22"/>
        </w:rPr>
        <w:t>RDA</w:t>
      </w:r>
      <w:r w:rsidRPr="00C156D3">
        <w:rPr>
          <w:sz w:val="22"/>
          <w:szCs w:val="22"/>
        </w:rPr>
        <w:t xml:space="preserve"> 2.12.1.2. Each </w:t>
      </w:r>
      <w:r w:rsidRPr="00C156D3">
        <w:rPr>
          <w:i/>
          <w:sz w:val="22"/>
          <w:szCs w:val="22"/>
        </w:rPr>
        <w:t>RDA</w:t>
      </w:r>
      <w:r w:rsidRPr="00C156D3">
        <w:rPr>
          <w:sz w:val="22"/>
          <w:szCs w:val="22"/>
        </w:rPr>
        <w:t xml:space="preserve"> sub-element of the series statement is covered in a different section. The preferred source for the title proper of a series is the series title page (</w:t>
      </w:r>
      <w:r w:rsidRPr="00C156D3">
        <w:rPr>
          <w:i/>
          <w:sz w:val="22"/>
          <w:szCs w:val="22"/>
        </w:rPr>
        <w:t>RDA</w:t>
      </w:r>
      <w:r w:rsidRPr="00C156D3">
        <w:rPr>
          <w:sz w:val="22"/>
          <w:szCs w:val="22"/>
        </w:rPr>
        <w:t xml:space="preserve"> 2.12.2.2).  If there is no series title page, another source within the resource itself is used in accordance with </w:t>
      </w:r>
      <w:r w:rsidRPr="00C156D3">
        <w:rPr>
          <w:i/>
          <w:sz w:val="22"/>
          <w:szCs w:val="22"/>
        </w:rPr>
        <w:t>RDA</w:t>
      </w:r>
      <w:r w:rsidRPr="00C156D3">
        <w:rPr>
          <w:sz w:val="22"/>
          <w:szCs w:val="22"/>
        </w:rPr>
        <w:t xml:space="preserve"> 2.2.2. The last choice would be a source outside the resource, as specified in </w:t>
      </w:r>
      <w:r w:rsidRPr="00C156D3">
        <w:rPr>
          <w:i/>
          <w:sz w:val="22"/>
          <w:szCs w:val="22"/>
        </w:rPr>
        <w:t>RDA</w:t>
      </w:r>
      <w:r w:rsidRPr="00C156D3">
        <w:rPr>
          <w:sz w:val="22"/>
          <w:szCs w:val="22"/>
        </w:rPr>
        <w:t xml:space="preserve"> 2.2.4. If the series consists of a main series and subseries, use a source that has both titles (</w:t>
      </w:r>
      <w:r w:rsidRPr="00C156D3">
        <w:rPr>
          <w:i/>
          <w:sz w:val="22"/>
          <w:szCs w:val="22"/>
        </w:rPr>
        <w:t>LC-PCC PS</w:t>
      </w:r>
      <w:r w:rsidRPr="00C156D3">
        <w:rPr>
          <w:sz w:val="22"/>
          <w:szCs w:val="22"/>
        </w:rPr>
        <w:t xml:space="preserve"> 2.12.1.2 and </w:t>
      </w:r>
      <w:r w:rsidRPr="00C156D3">
        <w:rPr>
          <w:i/>
          <w:sz w:val="22"/>
          <w:szCs w:val="22"/>
        </w:rPr>
        <w:t>RDA</w:t>
      </w:r>
      <w:r w:rsidRPr="00C156D3">
        <w:rPr>
          <w:sz w:val="22"/>
          <w:szCs w:val="22"/>
        </w:rPr>
        <w:t xml:space="preserve"> 2.3.1.7).</w:t>
      </w:r>
      <w:r w:rsidRPr="00C156D3" w:rsidDel="0040738D">
        <w:rPr>
          <w:i/>
          <w:iCs/>
          <w:sz w:val="22"/>
          <w:szCs w:val="22"/>
        </w:rPr>
        <w:t xml:space="preserve">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827980"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b/>
          <w:bCs/>
          <w:sz w:val="22"/>
          <w:szCs w:val="22"/>
        </w:rPr>
        <w:t xml:space="preserve">12.3.2. </w:t>
      </w:r>
      <w:r w:rsidRPr="00C156D3">
        <w:rPr>
          <w:b/>
          <w:bCs/>
          <w:sz w:val="22"/>
          <w:szCs w:val="22"/>
          <w:u w:val="single"/>
        </w:rPr>
        <w:t>Series statement</w:t>
      </w:r>
      <w:r w:rsidRPr="00C156D3">
        <w:rPr>
          <w:sz w:val="22"/>
          <w:szCs w:val="22"/>
        </w:rPr>
        <w:t xml:space="preserve">   </w:t>
      </w: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The transcription of the title proper is based on the instructions on recording titles in </w:t>
      </w:r>
      <w:r w:rsidRPr="00C156D3">
        <w:rPr>
          <w:i/>
          <w:sz w:val="22"/>
          <w:szCs w:val="22"/>
        </w:rPr>
        <w:t xml:space="preserve">RDA </w:t>
      </w:r>
      <w:r w:rsidRPr="00C156D3">
        <w:rPr>
          <w:sz w:val="22"/>
          <w:szCs w:val="22"/>
        </w:rPr>
        <w:t>2.3.1. (See also Module 6).</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827980"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b/>
          <w:bCs/>
          <w:sz w:val="22"/>
          <w:szCs w:val="22"/>
        </w:rPr>
        <w:t xml:space="preserve">12.3.3. </w:t>
      </w:r>
      <w:r w:rsidRPr="00C156D3">
        <w:rPr>
          <w:b/>
          <w:bCs/>
          <w:sz w:val="22"/>
          <w:szCs w:val="22"/>
          <w:u w:val="single"/>
        </w:rPr>
        <w:t>Choice of authorized access point</w:t>
      </w: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Authorized access points for series are determined in the same way that they are for other works and expressions in </w:t>
      </w:r>
      <w:r w:rsidRPr="00C156D3">
        <w:rPr>
          <w:i/>
          <w:sz w:val="22"/>
          <w:szCs w:val="22"/>
        </w:rPr>
        <w:t>RDA</w:t>
      </w:r>
      <w:r w:rsidRPr="00C156D3">
        <w:rPr>
          <w:sz w:val="22"/>
          <w:szCs w:val="22"/>
        </w:rPr>
        <w:t xml:space="preserve"> (6.27.1-6.27.3; see also Module 4). Due to the general nature of most series, the majority will use preferred title alone as the authorized access point. If the title proper of the series is unique, then it will be used as the preferred title (consult 6.27.1.9 for instructions on differentiation of authorized access points for works). The authorized access point for some types of series (e.g., series of an administrative nature, some conference proceedings) consists of the authorized access point for a corporate body or conference name, plus the preferred title of the series. On rare occasions, the authorized access point for the series will consist </w:t>
      </w:r>
      <w:proofErr w:type="gramStart"/>
      <w:r w:rsidRPr="00C156D3">
        <w:rPr>
          <w:sz w:val="22"/>
          <w:szCs w:val="22"/>
        </w:rPr>
        <w:t>of  a</w:t>
      </w:r>
      <w:proofErr w:type="gramEnd"/>
      <w:r w:rsidRPr="00C156D3">
        <w:rPr>
          <w:sz w:val="22"/>
          <w:szCs w:val="22"/>
        </w:rPr>
        <w:t xml:space="preserve"> personal name (or conceivably even a family name), followed by the preferred title of the series (</w:t>
      </w:r>
      <w:r w:rsidRPr="00C156D3">
        <w:rPr>
          <w:i/>
          <w:sz w:val="22"/>
          <w:szCs w:val="22"/>
        </w:rPr>
        <w:t>RDA</w:t>
      </w:r>
      <w:r w:rsidRPr="00C156D3">
        <w:rPr>
          <w:sz w:val="22"/>
          <w:szCs w:val="22"/>
        </w:rPr>
        <w:t xml:space="preserve"> 6.27.1.2, 19.2.1.1). </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t xml:space="preserve">The series authorized access </w:t>
      </w:r>
      <w:proofErr w:type="gramStart"/>
      <w:r w:rsidRPr="00C156D3">
        <w:rPr>
          <w:sz w:val="22"/>
          <w:szCs w:val="22"/>
        </w:rPr>
        <w:t>point  should</w:t>
      </w:r>
      <w:proofErr w:type="gramEnd"/>
      <w:r w:rsidRPr="00C156D3">
        <w:rPr>
          <w:sz w:val="22"/>
          <w:szCs w:val="22"/>
        </w:rPr>
        <w:t xml:space="preserve"> be the same as what is used in CONSER bibliographic records, if any exist.  Also consult CONSER records when unable to decide if a difference in title proper is a </w:t>
      </w:r>
      <w:proofErr w:type="gramStart"/>
      <w:r w:rsidRPr="00C156D3">
        <w:rPr>
          <w:sz w:val="22"/>
          <w:szCs w:val="22"/>
        </w:rPr>
        <w:t>major  or</w:t>
      </w:r>
      <w:proofErr w:type="gramEnd"/>
      <w:r w:rsidRPr="00C156D3">
        <w:rPr>
          <w:sz w:val="22"/>
          <w:szCs w:val="22"/>
        </w:rPr>
        <w:t xml:space="preserve"> minor title change, if a qualifier is needed, or if unsure about where the title proper begins or ends.  In case of doubt, consider the change to be a minor change (</w:t>
      </w:r>
      <w:r w:rsidRPr="00C156D3">
        <w:rPr>
          <w:i/>
          <w:sz w:val="22"/>
          <w:szCs w:val="22"/>
        </w:rPr>
        <w:t>RDA</w:t>
      </w:r>
      <w:r w:rsidRPr="00C156D3">
        <w:rPr>
          <w:sz w:val="22"/>
          <w:szCs w:val="22"/>
        </w:rPr>
        <w:t xml:space="preserve"> 2.3.2.13.2).</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827980"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b/>
          <w:bCs/>
          <w:sz w:val="22"/>
          <w:szCs w:val="22"/>
        </w:rPr>
        <w:t xml:space="preserve">12.3.4. </w:t>
      </w:r>
      <w:r w:rsidRPr="00C156D3">
        <w:rPr>
          <w:b/>
          <w:bCs/>
          <w:sz w:val="22"/>
          <w:szCs w:val="22"/>
          <w:u w:val="single"/>
        </w:rPr>
        <w:t>Changes</w:t>
      </w:r>
      <w:r w:rsidRPr="00C156D3">
        <w:rPr>
          <w:sz w:val="22"/>
          <w:szCs w:val="22"/>
        </w:rPr>
        <w:t xml:space="preserve">.  </w:t>
      </w:r>
    </w:p>
    <w:p w:rsidR="00827980" w:rsidRDefault="00827980"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r w:rsidRPr="00C156D3">
        <w:rPr>
          <w:sz w:val="22"/>
          <w:szCs w:val="22"/>
        </w:rPr>
        <w:lastRenderedPageBreak/>
        <w:t>The instructions for title changes (</w:t>
      </w:r>
      <w:r w:rsidRPr="00C156D3">
        <w:rPr>
          <w:i/>
          <w:sz w:val="22"/>
          <w:szCs w:val="22"/>
        </w:rPr>
        <w:t xml:space="preserve">RDA </w:t>
      </w:r>
      <w:r w:rsidRPr="00C156D3">
        <w:rPr>
          <w:sz w:val="22"/>
          <w:szCs w:val="22"/>
        </w:rPr>
        <w:t xml:space="preserve">2.13.2.12.2, </w:t>
      </w:r>
      <w:r w:rsidRPr="00C156D3">
        <w:rPr>
          <w:i/>
          <w:sz w:val="22"/>
          <w:szCs w:val="22"/>
        </w:rPr>
        <w:t>RDA/LC-PCC PS</w:t>
      </w:r>
      <w:r w:rsidRPr="00C156D3">
        <w:rPr>
          <w:sz w:val="22"/>
          <w:szCs w:val="22"/>
        </w:rPr>
        <w:t xml:space="preserve"> 2.3.2) apply to series as do the instructions for changes in responsible person, corporate body, or family (</w:t>
      </w:r>
      <w:r w:rsidRPr="00C156D3">
        <w:rPr>
          <w:i/>
          <w:sz w:val="22"/>
          <w:szCs w:val="22"/>
        </w:rPr>
        <w:t>RDA</w:t>
      </w:r>
      <w:r w:rsidRPr="00C156D3">
        <w:rPr>
          <w:sz w:val="22"/>
          <w:szCs w:val="22"/>
        </w:rPr>
        <w:t xml:space="preserve"> 6.1.3.2.1).</w:t>
      </w: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tabs>
          <w:tab w:val="left" w:pos="0"/>
          <w:tab w:val="left" w:pos="360"/>
          <w:tab w:val="left" w:pos="1080"/>
          <w:tab w:val="left" w:pos="1440"/>
          <w:tab w:val="left" w:pos="1620"/>
          <w:tab w:val="left" w:pos="2880"/>
          <w:tab w:val="left" w:pos="4320"/>
          <w:tab w:val="left" w:pos="5760"/>
          <w:tab w:val="left" w:pos="7200"/>
          <w:tab w:val="left" w:pos="8640"/>
        </w:tabs>
        <w:rPr>
          <w:sz w:val="22"/>
          <w:szCs w:val="22"/>
        </w:rPr>
      </w:pPr>
    </w:p>
    <w:p w:rsidR="00A906F9" w:rsidRPr="00C156D3" w:rsidRDefault="00A906F9" w:rsidP="00A906F9">
      <w:pPr>
        <w:rPr>
          <w:sz w:val="22"/>
          <w:szCs w:val="22"/>
        </w:rPr>
      </w:pPr>
    </w:p>
    <w:p w:rsidR="00CD6A30" w:rsidRPr="00C156D3" w:rsidRDefault="00CD6A30" w:rsidP="00CD6A30">
      <w:pPr>
        <w:pStyle w:val="Heading1"/>
        <w:rPr>
          <w:highlight w:val="lightGray"/>
        </w:rPr>
      </w:pPr>
      <w:r w:rsidRPr="00C156D3">
        <w:t>12.4 Recording the series statement (490)</w:t>
      </w:r>
    </w:p>
    <w:p w:rsidR="00CD6A30" w:rsidRPr="00C156D3" w:rsidRDefault="00CD6A30" w:rsidP="00CD6A30">
      <w:pPr>
        <w:pStyle w:val="Heading2"/>
        <w:rPr>
          <w:highlight w:val="lightGray"/>
        </w:rPr>
      </w:pPr>
      <w:r w:rsidRPr="00C156D3">
        <w:t>12.4.1. Title proper</w:t>
      </w:r>
    </w:p>
    <w:p w:rsidR="00CD6A30" w:rsidRPr="00C156D3" w:rsidRDefault="00CD6A30" w:rsidP="00CD6A30">
      <w:pPr>
        <w:pStyle w:val="BodyTextIndent"/>
        <w:ind w:firstLine="0"/>
      </w:pPr>
      <w:r w:rsidRPr="00C156D3">
        <w:t>Record the title proper of the series as it appears in the issue on which the description is based. If the series authorized access point has been established with additions to distinguish it from other authorized access points, do not include the additions in the series statement since it does not appear that way on the piece.</w:t>
      </w:r>
    </w:p>
    <w:p w:rsidR="00CD6A30" w:rsidRPr="00C156D3" w:rsidRDefault="00CD6A30" w:rsidP="00CD6A30">
      <w:pPr>
        <w:spacing w:line="240" w:lineRule="exact"/>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r w:rsidRPr="00C156D3">
        <w:rPr>
          <w:rFonts w:eastAsia="PMingLiU"/>
          <w:i/>
          <w:iCs/>
        </w:rPr>
        <w:t>SAR:</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130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NASA SP</w:t>
            </w:r>
          </w:p>
        </w:tc>
      </w:tr>
    </w:tbl>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i/>
          <w:iCs/>
          <w:sz w:val="20"/>
          <w:szCs w:val="20"/>
        </w:rPr>
      </w:pPr>
      <w:r w:rsidRPr="00C156D3">
        <w:rPr>
          <w:rFonts w:eastAsia="PMingLiU"/>
          <w:i/>
          <w:iCs/>
        </w:rPr>
        <w:t>On piece:</w:t>
      </w:r>
      <w:r w:rsidRPr="00C156D3">
        <w:rPr>
          <w:rFonts w:eastAsia="PMingLiU"/>
          <w:i/>
          <w:iCs/>
        </w:rPr>
        <w:tab/>
        <w:t>NASA SP-23</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i/>
          <w:iCs/>
          <w:sz w:val="20"/>
          <w:szCs w:val="20"/>
        </w:rPr>
      </w:pPr>
      <w:r w:rsidRPr="00C156D3">
        <w:rPr>
          <w:rFonts w:eastAsia="PMingLiU"/>
          <w:i/>
          <w:iCs/>
        </w:rPr>
        <w:t>In record:</w:t>
      </w:r>
      <w:r w:rsidRPr="00C156D3">
        <w:rPr>
          <w:i/>
          <w:iCs/>
          <w:sz w:val="20"/>
          <w:szCs w:val="20"/>
        </w:rPr>
        <w:tab/>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eastAsia="PMingLiU"/>
          <w:i/>
          <w:iCs/>
        </w:rPr>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NASA SP</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NASA SP</w:t>
            </w:r>
          </w:p>
        </w:tc>
      </w:tr>
    </w:tbl>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i/>
          <w:iCs/>
          <w:sz w:val="20"/>
          <w:szCs w:val="20"/>
        </w:rPr>
      </w:pPr>
      <w:r w:rsidRPr="00C156D3">
        <w:rPr>
          <w:rFonts w:eastAsia="PMingLiU"/>
          <w:i/>
          <w:iCs/>
        </w:rPr>
        <w:t>SAR:</w:t>
      </w:r>
      <w:r w:rsidRPr="00C156D3">
        <w:rPr>
          <w:i/>
          <w:iCs/>
          <w:sz w:val="20"/>
          <w:szCs w:val="20"/>
        </w:rPr>
        <w:t xml:space="preserve">  </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sz w:val="20"/>
          <w:szCs w:val="20"/>
        </w:rPr>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130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Research report (Hawaii. Department of Education)</w:t>
            </w:r>
          </w:p>
        </w:tc>
      </w:tr>
    </w:tbl>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ascii="PMingLiU" w:eastAsia="PMingLiU" w:hAnsi="Sakkal Majalla" w:cs="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ascii="PMingLiU" w:eastAsia="PMingLiU" w:hAnsi="Sakkal Majalla" w:cs="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rFonts w:eastAsia="PMingLiU"/>
          <w:i/>
          <w:iCs/>
        </w:rPr>
      </w:pPr>
      <w:r w:rsidRPr="00C156D3">
        <w:rPr>
          <w:rFonts w:eastAsia="PMingLiU"/>
          <w:i/>
          <w:iCs/>
        </w:rPr>
        <w:t>On piece:</w:t>
      </w:r>
      <w:r w:rsidRPr="00C156D3">
        <w:rPr>
          <w:rFonts w:eastAsia="PMingLiU"/>
          <w:i/>
          <w:iCs/>
        </w:rPr>
        <w:tab/>
        <w:t>Research Report No. 65</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ascii="PMingLiU" w:eastAsia="PMingLiU" w:hAnsi="Sakkal Majalla" w:cs="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i/>
          <w:iCs/>
          <w:sz w:val="20"/>
          <w:szCs w:val="20"/>
        </w:rPr>
      </w:pPr>
      <w:r w:rsidRPr="00C156D3">
        <w:rPr>
          <w:rFonts w:eastAsia="PMingLiU"/>
          <w:i/>
          <w:iCs/>
        </w:rPr>
        <w:t>In record:</w:t>
      </w: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Research report</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Research report (Hawaii. Department of Education)</w:t>
            </w:r>
          </w:p>
        </w:tc>
      </w:tr>
    </w:tbl>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Note that an authorized access point for a series that has no creator (not person, family, corporate body, nor conference) is tagged 130 in the series authority record, whether or not the series authorized access point contains additions to distinguish it.</w:t>
      </w:r>
    </w:p>
    <w:p w:rsidR="00CD6A30" w:rsidRPr="00C156D3" w:rsidRDefault="00231F1E" w:rsidP="00CD6A30">
      <w:pPr>
        <w:tabs>
          <w:tab w:val="left" w:pos="0"/>
          <w:tab w:val="left" w:pos="360"/>
          <w:tab w:val="left" w:pos="1080"/>
          <w:tab w:val="left" w:pos="1440"/>
          <w:tab w:val="left" w:pos="1620"/>
          <w:tab w:val="left" w:pos="2880"/>
          <w:tab w:val="left" w:pos="4320"/>
          <w:tab w:val="left" w:pos="5760"/>
          <w:tab w:val="left" w:pos="7200"/>
          <w:tab w:val="left" w:pos="8640"/>
        </w:tabs>
      </w:pPr>
      <w:r>
        <w:t>S</w:t>
      </w:r>
      <w:r w:rsidR="00CD6A30" w:rsidRPr="00C156D3">
        <w:t>ERIES AUTHORIZED ACCESS POINT IS THE SAME AS THE SERIES STATEMENT</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spacing w:line="240" w:lineRule="exact"/>
      </w:pPr>
    </w:p>
    <w:p w:rsidR="00CD6A30" w:rsidRPr="00C156D3" w:rsidRDefault="00CD6A30" w:rsidP="00CD6A30">
      <w:pPr>
        <w:framePr w:w="3802" w:h="6172" w:hRule="exact" w:hSpace="240" w:vSpace="240" w:wrap="auto" w:vAnchor="text" w:hAnchor="margin" w:x="302" w:y="1"/>
        <w:pBdr>
          <w:top w:val="single" w:sz="7" w:space="0" w:color="000000"/>
          <w:left w:val="single" w:sz="7" w:space="0" w:color="000000"/>
          <w:bottom w:val="single" w:sz="7" w:space="0" w:color="000000"/>
          <w:right w:val="single" w:sz="7" w:space="0" w:color="000000"/>
        </w:pBdr>
      </w:pPr>
      <w:r w:rsidRPr="00C156D3">
        <w:rPr>
          <w:noProof/>
          <w:lang w:eastAsia="zh-CN"/>
        </w:rPr>
        <w:lastRenderedPageBreak/>
        <w:drawing>
          <wp:inline distT="0" distB="0" distL="0" distR="0">
            <wp:extent cx="2409825" cy="3590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401" t="-1459" r="-401" b="-1459"/>
                    <a:stretch>
                      <a:fillRect/>
                    </a:stretch>
                  </pic:blipFill>
                  <pic:spPr bwMode="auto">
                    <a:xfrm>
                      <a:off x="0" y="0"/>
                      <a:ext cx="2409825" cy="3590925"/>
                    </a:xfrm>
                    <a:prstGeom prst="rect">
                      <a:avLst/>
                    </a:prstGeom>
                    <a:noFill/>
                    <a:ln w="9525">
                      <a:noFill/>
                      <a:miter lim="800000"/>
                      <a:headEnd/>
                      <a:tailEnd/>
                    </a:ln>
                  </pic:spPr>
                </pic:pic>
              </a:graphicData>
            </a:graphic>
          </wp:inline>
        </w:drawing>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spacing w:line="240" w:lineRule="exact"/>
      </w:pPr>
    </w:p>
    <w:p w:rsidR="00CD6A30" w:rsidRPr="00C156D3" w:rsidRDefault="00CD6A30" w:rsidP="00CD6A30">
      <w:pPr>
        <w:spacing w:line="240" w:lineRule="exact"/>
        <w:rPr>
          <w:b/>
        </w:rPr>
      </w:pPr>
      <w:proofErr w:type="gramStart"/>
      <w:r w:rsidRPr="00C156D3">
        <w:rPr>
          <w:b/>
        </w:rPr>
        <w:t>Fig. 12.8.</w:t>
      </w:r>
      <w:proofErr w:type="gramEnd"/>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This series appears on the piece (fig. 12.8) in the same form as its authorized access point according to the SAR. The series statement is recorded in field 490, and the series authorized access point is recorded in field 830. (The ISSN was added, in field 490 subfield $x, because it appeared on the piece and is a PCC core element. See 12.4.5 below for more information on recording ISSN data.)</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ind w:left="1080" w:hanging="1080"/>
        <w:rPr>
          <w:i/>
          <w:iCs/>
          <w:sz w:val="20"/>
          <w:szCs w:val="20"/>
        </w:rPr>
      </w:pPr>
      <w:r w:rsidRPr="00C156D3">
        <w:rPr>
          <w:rFonts w:eastAsia="PMingLiU"/>
          <w:i/>
          <w:iCs/>
        </w:rPr>
        <w:t>In record:</w:t>
      </w:r>
      <w:r w:rsidRPr="00C156D3">
        <w:rPr>
          <w:i/>
          <w:iCs/>
          <w:sz w:val="20"/>
          <w:szCs w:val="20"/>
        </w:rPr>
        <w:tab/>
      </w:r>
    </w:p>
    <w:p w:rsidR="00CD6A30" w:rsidRPr="00C156D3" w:rsidRDefault="00CD6A30" w:rsidP="00CD6A30">
      <w:pPr>
        <w:spacing w:line="240" w:lineRule="exact"/>
      </w:pP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97"/>
        <w:gridCol w:w="7828"/>
      </w:tblGrid>
      <w:tr w:rsidR="00CD6A30" w:rsidRPr="00C156D3" w:rsidTr="00F23924">
        <w:trPr>
          <w:trHeight w:val="144"/>
        </w:trPr>
        <w:tc>
          <w:tcPr>
            <w:tcW w:w="817" w:type="dxa"/>
            <w:tcBorders>
              <w:top w:val="nil"/>
              <w:left w:val="nil"/>
              <w:bottom w:val="nil"/>
              <w:right w:val="nil"/>
            </w:tcBorders>
          </w:tcPr>
          <w:p w:rsidR="00CD6A30" w:rsidRPr="00C156D3" w:rsidRDefault="00CD6A30" w:rsidP="00F23924">
            <w:pPr>
              <w:pStyle w:val="MARCRecordExample"/>
              <w:spacing w:line="240" w:lineRule="auto"/>
            </w:pPr>
            <w:r w:rsidRPr="00C156D3">
              <w:t>110</w:t>
            </w:r>
          </w:p>
        </w:tc>
        <w:tc>
          <w:tcPr>
            <w:tcW w:w="697" w:type="dxa"/>
            <w:tcBorders>
              <w:top w:val="nil"/>
              <w:left w:val="nil"/>
              <w:bottom w:val="nil"/>
              <w:right w:val="nil"/>
            </w:tcBorders>
          </w:tcPr>
          <w:p w:rsidR="00CD6A30" w:rsidRPr="00C156D3" w:rsidRDefault="00CD6A30" w:rsidP="00F23924">
            <w:pPr>
              <w:pStyle w:val="MARCRecordExample"/>
              <w:spacing w:line="240" w:lineRule="auto"/>
            </w:pPr>
            <w:r w:rsidRPr="00C156D3">
              <w:t>2#</w:t>
            </w:r>
          </w:p>
        </w:tc>
        <w:tc>
          <w:tcPr>
            <w:tcW w:w="7828"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w:t>
            </w:r>
          </w:p>
        </w:tc>
      </w:tr>
      <w:tr w:rsidR="00CD6A30" w:rsidRPr="00C156D3" w:rsidTr="00F23924">
        <w:trPr>
          <w:trHeight w:val="144"/>
        </w:trPr>
        <w:tc>
          <w:tcPr>
            <w:tcW w:w="817" w:type="dxa"/>
            <w:tcBorders>
              <w:top w:val="nil"/>
              <w:left w:val="nil"/>
              <w:bottom w:val="nil"/>
              <w:right w:val="nil"/>
            </w:tcBorders>
          </w:tcPr>
          <w:p w:rsidR="00CD6A30" w:rsidRPr="00C156D3" w:rsidRDefault="00CD6A30" w:rsidP="00F23924">
            <w:pPr>
              <w:pStyle w:val="MARCRecordExample"/>
              <w:spacing w:line="240" w:lineRule="auto"/>
            </w:pPr>
            <w:r w:rsidRPr="00C156D3">
              <w:t>245</w:t>
            </w:r>
          </w:p>
        </w:tc>
        <w:tc>
          <w:tcPr>
            <w:tcW w:w="697" w:type="dxa"/>
            <w:tcBorders>
              <w:top w:val="nil"/>
              <w:left w:val="nil"/>
              <w:bottom w:val="nil"/>
              <w:right w:val="nil"/>
            </w:tcBorders>
          </w:tcPr>
          <w:p w:rsidR="00CD6A30" w:rsidRPr="00C156D3" w:rsidRDefault="00CD6A30" w:rsidP="00F23924">
            <w:pPr>
              <w:pStyle w:val="MARCRecordExample"/>
              <w:spacing w:line="240" w:lineRule="auto"/>
            </w:pPr>
            <w:r w:rsidRPr="00C156D3">
              <w:t>10</w:t>
            </w:r>
          </w:p>
        </w:tc>
        <w:tc>
          <w:tcPr>
            <w:tcW w:w="7828" w:type="dxa"/>
            <w:tcBorders>
              <w:top w:val="nil"/>
              <w:left w:val="nil"/>
              <w:bottom w:val="nil"/>
              <w:right w:val="nil"/>
            </w:tcBorders>
          </w:tcPr>
          <w:p w:rsidR="00CD6A30" w:rsidRPr="00C156D3" w:rsidRDefault="00CD6A30" w:rsidP="00F23924">
            <w:pPr>
              <w:pStyle w:val="MARCRecordExample"/>
              <w:spacing w:line="240" w:lineRule="auto"/>
            </w:pPr>
            <w:r w:rsidRPr="00C156D3">
              <w:t>$</w:t>
            </w:r>
            <w:proofErr w:type="gramStart"/>
            <w:r w:rsidRPr="00C156D3">
              <w:t>a</w:t>
            </w:r>
            <w:proofErr w:type="gramEnd"/>
            <w:r w:rsidRPr="00C156D3">
              <w:t xml:space="preserve"> </w:t>
            </w:r>
            <w:proofErr w:type="spellStart"/>
            <w:r w:rsidRPr="00C156D3">
              <w:t>Adquisiciones</w:t>
            </w:r>
            <w:proofErr w:type="spellEnd"/>
            <w:r w:rsidRPr="00C156D3">
              <w:t xml:space="preserve"> de la </w:t>
            </w:r>
            <w:proofErr w:type="spellStart"/>
            <w:r w:rsidRPr="00C156D3">
              <w:t>biblioteca</w:t>
            </w:r>
            <w:proofErr w:type="spellEnd"/>
            <w:r w:rsidRPr="00C156D3">
              <w:t>.</w:t>
            </w:r>
          </w:p>
        </w:tc>
      </w:tr>
      <w:tr w:rsidR="00CD6A30" w:rsidRPr="00C156D3" w:rsidTr="00F23924">
        <w:trPr>
          <w:trHeight w:val="144"/>
        </w:trPr>
        <w:tc>
          <w:tcPr>
            <w:tcW w:w="817"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697"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828"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Cuadernos</w:t>
            </w:r>
            <w:proofErr w:type="spellEnd"/>
            <w:r w:rsidRPr="00C156D3">
              <w:t xml:space="preserve"> de la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 $x 0213-6465</w:t>
            </w:r>
          </w:p>
        </w:tc>
      </w:tr>
      <w:tr w:rsidR="00CD6A30" w:rsidRPr="00C156D3" w:rsidTr="00F23924">
        <w:trPr>
          <w:trHeight w:val="144"/>
        </w:trPr>
        <w:tc>
          <w:tcPr>
            <w:tcW w:w="817"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697"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828"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Cuadernos</w:t>
            </w:r>
            <w:proofErr w:type="spellEnd"/>
            <w:r w:rsidRPr="00C156D3">
              <w:t xml:space="preserve"> de la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 xml:space="preserve">” </w:t>
            </w:r>
          </w:p>
        </w:tc>
      </w:tr>
    </w:tbl>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p w:rsidR="00CD6A30" w:rsidRPr="00C156D3" w:rsidRDefault="0082798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b/>
          <w:iCs/>
        </w:rPr>
      </w:pPr>
      <w:proofErr w:type="gramStart"/>
      <w:r>
        <w:rPr>
          <w:rFonts w:eastAsia="PMingLiU"/>
          <w:b/>
          <w:iCs/>
        </w:rPr>
        <w:t>Fig. 12.8a.</w:t>
      </w:r>
      <w:proofErr w:type="gramEnd"/>
      <w:r w:rsidR="00CD6A30" w:rsidRPr="00C156D3">
        <w:rPr>
          <w:rFonts w:eastAsia="PMingLiU"/>
          <w:b/>
          <w:iCs/>
        </w:rPr>
        <w:t xml:space="preserve"> </w:t>
      </w:r>
      <w:proofErr w:type="gramStart"/>
      <w:r w:rsidR="00CD6A30" w:rsidRPr="00C156D3">
        <w:rPr>
          <w:rFonts w:eastAsia="PMingLiU"/>
          <w:b/>
          <w:iCs/>
        </w:rPr>
        <w:t>record</w:t>
      </w:r>
      <w:proofErr w:type="gramEnd"/>
      <w:r w:rsidR="00CD6A30" w:rsidRPr="00C156D3">
        <w:rPr>
          <w:rFonts w:eastAsia="PMingLiU"/>
          <w:b/>
          <w:iCs/>
        </w:rPr>
        <w:t xml:space="preserve"> (partial)</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b/>
          <w:iCs/>
        </w:rPr>
      </w:pP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r w:rsidRPr="00C156D3">
        <w:rPr>
          <w:rFonts w:eastAsia="PMingLiU"/>
          <w:i/>
          <w:iCs/>
        </w:rPr>
        <w:t>SAR:</w:t>
      </w:r>
    </w:p>
    <w:p w:rsidR="00CD6A30" w:rsidRPr="00C156D3" w:rsidRDefault="00CD6A30" w:rsidP="00CD6A30">
      <w:pPr>
        <w:widowControl w:val="0"/>
        <w:tabs>
          <w:tab w:val="clear" w:pos="9360"/>
          <w:tab w:val="left" w:pos="0"/>
          <w:tab w:val="left" w:pos="360"/>
          <w:tab w:val="left" w:pos="1080"/>
          <w:tab w:val="left" w:pos="1440"/>
          <w:tab w:val="left" w:pos="1620"/>
          <w:tab w:val="left" w:pos="2880"/>
          <w:tab w:val="left" w:pos="4320"/>
          <w:tab w:val="left" w:pos="5760"/>
          <w:tab w:val="left" w:pos="7200"/>
          <w:tab w:val="left" w:pos="8640"/>
        </w:tabs>
        <w:autoSpaceDE w:val="0"/>
        <w:autoSpaceDN w:val="0"/>
        <w:adjustRightInd w:val="0"/>
        <w:rPr>
          <w:rFonts w:eastAsia="PMingLiU"/>
          <w:i/>
          <w:iCs/>
        </w:rPr>
      </w:pPr>
    </w:p>
    <w:tbl>
      <w:tblPr>
        <w:tblW w:w="973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600"/>
        <w:gridCol w:w="8296"/>
      </w:tblGrid>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010</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no 91008645</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022</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0213-6465</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lastRenderedPageBreak/>
              <w:t>040</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DLC-S $c DLC-S</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130</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Cuadernos</w:t>
            </w:r>
            <w:proofErr w:type="spellEnd"/>
            <w:r w:rsidRPr="00C156D3">
              <w:t xml:space="preserve"> de la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410</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2#</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 xml:space="preserve">.” $t </w:t>
            </w:r>
            <w:proofErr w:type="spellStart"/>
            <w:r w:rsidRPr="00C156D3">
              <w:t>Cuadernos</w:t>
            </w:r>
            <w:proofErr w:type="spellEnd"/>
            <w:r w:rsidRPr="00C156D3">
              <w:t xml:space="preserve"> de la </w:t>
            </w:r>
            <w:proofErr w:type="spellStart"/>
            <w:r w:rsidRPr="00C156D3">
              <w:t>Biblioteca</w:t>
            </w:r>
            <w:proofErr w:type="spellEnd"/>
            <w:r w:rsidRPr="00C156D3">
              <w:t xml:space="preserve"> </w:t>
            </w:r>
            <w:proofErr w:type="spellStart"/>
            <w:r w:rsidRPr="00C156D3">
              <w:t>Isl</w:t>
            </w:r>
            <w:r w:rsidRPr="00C156D3">
              <w:rPr>
                <w:rFonts w:cs="Courier New"/>
              </w:rPr>
              <w:t>á</w:t>
            </w:r>
            <w:r w:rsidRPr="00C156D3">
              <w:t>mica</w:t>
            </w:r>
            <w:proofErr w:type="spellEnd"/>
            <w:r w:rsidRPr="00C156D3">
              <w:t xml:space="preserve"> “F</w:t>
            </w:r>
            <w:r w:rsidRPr="00C156D3">
              <w:rPr>
                <w:rFonts w:cs="Courier New"/>
              </w:rPr>
              <w:t xml:space="preserve">élix </w:t>
            </w:r>
            <w:proofErr w:type="spellStart"/>
            <w:r w:rsidRPr="00C156D3">
              <w:rPr>
                <w:rFonts w:cs="Courier New"/>
              </w:rPr>
              <w:t>María</w:t>
            </w:r>
            <w:proofErr w:type="spellEnd"/>
            <w:r w:rsidRPr="00C156D3">
              <w:rPr>
                <w:rFonts w:cs="Courier New"/>
              </w:rPr>
              <w:t xml:space="preserve"> </w:t>
            </w:r>
            <w:proofErr w:type="spellStart"/>
            <w:r w:rsidRPr="00C156D3">
              <w:rPr>
                <w:rFonts w:cs="Courier New"/>
              </w:rPr>
              <w:t>Pareja</w:t>
            </w:r>
            <w:proofErr w:type="spellEnd"/>
            <w:r w:rsidRPr="00C156D3">
              <w:rPr>
                <w:rFonts w:cs="Courier New"/>
              </w:rPr>
              <w:t>”</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642</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3 $5 DLC</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643</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Madrid $b </w:t>
            </w:r>
            <w:proofErr w:type="spellStart"/>
            <w:r w:rsidRPr="00C156D3">
              <w:t>Instituto</w:t>
            </w:r>
            <w:proofErr w:type="spellEnd"/>
            <w:r w:rsidRPr="00C156D3">
              <w:t xml:space="preserve"> de </w:t>
            </w:r>
            <w:proofErr w:type="spellStart"/>
            <w:r w:rsidRPr="00C156D3">
              <w:t>Cooperaci</w:t>
            </w:r>
            <w:r w:rsidRPr="00C156D3">
              <w:rPr>
                <w:rFonts w:cs="Courier New"/>
              </w:rPr>
              <w:t>ó</w:t>
            </w:r>
            <w:r w:rsidRPr="00C156D3">
              <w:t>n</w:t>
            </w:r>
            <w:proofErr w:type="spellEnd"/>
            <w:r w:rsidRPr="00C156D3">
              <w:t xml:space="preserve"> con el </w:t>
            </w:r>
            <w:proofErr w:type="spellStart"/>
            <w:r w:rsidRPr="00C156D3">
              <w:t>Mundo</w:t>
            </w:r>
            <w:proofErr w:type="spellEnd"/>
            <w:r w:rsidRPr="00C156D3">
              <w:t xml:space="preserve"> </w:t>
            </w:r>
            <w:proofErr w:type="spellStart"/>
            <w:r w:rsidRPr="00C156D3">
              <w:t>Arabe</w:t>
            </w:r>
            <w:proofErr w:type="spellEnd"/>
            <w:r w:rsidRPr="00C156D3">
              <w:t xml:space="preserve"> $d &lt;21-&gt;</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644</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f $5 DLC</w:t>
            </w:r>
          </w:p>
        </w:tc>
      </w:tr>
      <w:tr w:rsidR="00CD6A30" w:rsidRPr="00C156D3" w:rsidTr="00F23924">
        <w:trPr>
          <w:trHeight w:val="190"/>
        </w:trPr>
        <w:tc>
          <w:tcPr>
            <w:tcW w:w="836" w:type="dxa"/>
            <w:tcBorders>
              <w:top w:val="nil"/>
              <w:left w:val="nil"/>
              <w:bottom w:val="nil"/>
              <w:right w:val="nil"/>
            </w:tcBorders>
          </w:tcPr>
          <w:p w:rsidR="00CD6A30" w:rsidRPr="00C156D3" w:rsidRDefault="00CD6A30" w:rsidP="00F23924">
            <w:pPr>
              <w:pStyle w:val="MARCRecordExample"/>
              <w:spacing w:line="240" w:lineRule="auto"/>
            </w:pPr>
            <w:r w:rsidRPr="00C156D3">
              <w:t>646</w:t>
            </w:r>
          </w:p>
        </w:tc>
        <w:tc>
          <w:tcPr>
            <w:tcW w:w="600"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8296" w:type="dxa"/>
            <w:tcBorders>
              <w:top w:val="nil"/>
              <w:left w:val="nil"/>
              <w:bottom w:val="nil"/>
              <w:right w:val="nil"/>
            </w:tcBorders>
          </w:tcPr>
          <w:p w:rsidR="00CD6A30" w:rsidRPr="00C156D3" w:rsidRDefault="00CD6A30" w:rsidP="00F23924">
            <w:pPr>
              <w:pStyle w:val="MARCRecordExample"/>
              <w:spacing w:line="240" w:lineRule="auto"/>
            </w:pPr>
            <w:r w:rsidRPr="00C156D3">
              <w:t>$a s $5 DLC</w:t>
            </w:r>
          </w:p>
        </w:tc>
      </w:tr>
    </w:tbl>
    <w:p w:rsidR="00CD6A30" w:rsidRPr="00C156D3" w:rsidRDefault="00CD6A30" w:rsidP="00CD6A30">
      <w:pPr>
        <w:spacing w:line="240" w:lineRule="exact"/>
        <w:rPr>
          <w:b/>
        </w:rPr>
      </w:pPr>
    </w:p>
    <w:p w:rsidR="00CD6A30" w:rsidRPr="00C156D3" w:rsidRDefault="00CD6A30" w:rsidP="00CD6A30">
      <w:pPr>
        <w:spacing w:line="240" w:lineRule="exact"/>
        <w:rPr>
          <w:b/>
        </w:rPr>
      </w:pPr>
    </w:p>
    <w:p w:rsidR="00CD6A30" w:rsidRPr="00C156D3" w:rsidRDefault="00827980" w:rsidP="00CD6A30">
      <w:pPr>
        <w:spacing w:line="240" w:lineRule="exact"/>
        <w:rPr>
          <w:b/>
        </w:rPr>
      </w:pPr>
      <w:proofErr w:type="gramStart"/>
      <w:r>
        <w:rPr>
          <w:b/>
        </w:rPr>
        <w:t>Fig. 12.8b.</w:t>
      </w:r>
      <w:proofErr w:type="gramEnd"/>
      <w:r w:rsidR="00CD6A30" w:rsidRPr="00C156D3">
        <w:rPr>
          <w:b/>
        </w:rPr>
        <w:t xml:space="preserve"> SAR (partial)</w:t>
      </w:r>
    </w:p>
    <w:p w:rsidR="00CD6A30" w:rsidRPr="00C156D3" w:rsidRDefault="00CD6A30" w:rsidP="00CD6A30">
      <w:pPr>
        <w:spacing w:line="240" w:lineRule="exact"/>
        <w:rPr>
          <w:b/>
        </w:rPr>
      </w:pPr>
    </w:p>
    <w:p w:rsidR="00CD6A30" w:rsidRPr="00C156D3" w:rsidRDefault="00CD6A30" w:rsidP="00CD6A30">
      <w:pPr>
        <w:spacing w:line="240" w:lineRule="exact"/>
        <w:rPr>
          <w:b/>
        </w:rPr>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r w:rsidRPr="00C156D3">
        <w:t>SERIES AUTHORIZED ACCESS POINT IS DIFFERENT FROM THE SERIES STATEMENT</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rPr>
          <w:b/>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rFonts w:ascii="Sakkal Majalla" w:hAnsi="Sakkal Majalla" w:cs="Sakkal Majalla"/>
          <w:b/>
          <w:bCs/>
          <w:sz w:val="16"/>
          <w:szCs w:val="16"/>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rFonts w:ascii="Sakkal Majalla" w:hAnsi="Sakkal Majalla" w:cs="Sakkal Majalla"/>
          <w:b/>
          <w:bCs/>
          <w:sz w:val="16"/>
          <w:szCs w:val="16"/>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rFonts w:ascii="Sakkal Majalla" w:hAnsi="Sakkal Majalla" w:cs="Sakkal Majalla"/>
          <w:b/>
          <w:bCs/>
          <w:sz w:val="16"/>
          <w:szCs w:val="16"/>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rFonts w:ascii="Sakkal Majalla" w:hAnsi="Sakkal Majalla" w:cs="Sakkal Majalla"/>
          <w:b/>
          <w:bCs/>
          <w:sz w:val="16"/>
          <w:szCs w:val="16"/>
        </w:rPr>
        <w:tab/>
      </w:r>
      <w:r w:rsidRPr="00C156D3">
        <w:rPr>
          <w:sz w:val="20"/>
          <w:szCs w:val="20"/>
        </w:rPr>
        <w:t>SECONDARY STUDENT STATUS SURVEY</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t>1967-68</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t>Part I</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r>
      <w:r w:rsidRPr="00C156D3">
        <w:rPr>
          <w:b/>
          <w:bCs/>
          <w:sz w:val="20"/>
          <w:szCs w:val="20"/>
        </w:rPr>
        <w:t>Research Report No. 65</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sz w:val="20"/>
          <w:szCs w:val="20"/>
        </w:rPr>
      </w:pP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t>State of Hawaii</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t>Department of Education</w:t>
      </w:r>
    </w:p>
    <w:p w:rsidR="00CD6A30" w:rsidRPr="00C156D3" w:rsidRDefault="00CD6A30" w:rsidP="00CD6A30">
      <w:pPr>
        <w:framePr w:w="4680" w:vSpace="240" w:wrap="auto" w:vAnchor="text" w:hAnchor="margin" w:x="1"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2081"/>
        </w:tabs>
        <w:autoSpaceDE w:val="0"/>
        <w:autoSpaceDN w:val="0"/>
        <w:adjustRightInd w:val="0"/>
        <w:rPr>
          <w:sz w:val="20"/>
          <w:szCs w:val="20"/>
        </w:rPr>
      </w:pPr>
      <w:r w:rsidRPr="00C156D3">
        <w:rPr>
          <w:sz w:val="20"/>
          <w:szCs w:val="20"/>
        </w:rPr>
        <w:tab/>
        <w:t>August 31, 1968</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rPr>
          <w:b/>
        </w:rPr>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rPr>
          <w:b/>
        </w:rPr>
      </w:pPr>
      <w:proofErr w:type="gramStart"/>
      <w:r w:rsidRPr="00C156D3">
        <w:rPr>
          <w:b/>
        </w:rPr>
        <w:t>Fig. 12.9.</w:t>
      </w:r>
      <w:proofErr w:type="gramEnd"/>
    </w:p>
    <w:p w:rsidR="00CD6A30" w:rsidRPr="00C156D3" w:rsidRDefault="00CD6A30" w:rsidP="00CD6A30">
      <w:pPr>
        <w:spacing w:line="240" w:lineRule="exact"/>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Since the preferred title of this series, </w:t>
      </w:r>
      <w:r w:rsidRPr="00C156D3">
        <w:rPr>
          <w:i/>
          <w:iCs/>
        </w:rPr>
        <w:t>Research Report</w:t>
      </w:r>
      <w:r w:rsidRPr="00C156D3">
        <w:t>, is the same as the preferred title of other works, its series authorized access point needs an addition to distinguish it.  The series statement is recorded in field 490 and the series authorized access point is recorded in field 830.</w:t>
      </w:r>
    </w:p>
    <w:p w:rsidR="00CD6A30" w:rsidRPr="00C156D3" w:rsidRDefault="00CD6A30" w:rsidP="00CD6A30">
      <w:pPr>
        <w:spacing w:line="240" w:lineRule="exact"/>
      </w:pP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245</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Secondary student status survey.</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Research report</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Research report (Hawaii. Department of Education)</w:t>
            </w:r>
          </w:p>
        </w:tc>
      </w:tr>
    </w:tbl>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pStyle w:val="Heading2"/>
      </w:pPr>
      <w:r w:rsidRPr="00C156D3">
        <w:t>12.4.2. Parallel titles</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roofErr w:type="gramStart"/>
      <w:r>
        <w:t>Optionally</w:t>
      </w:r>
      <w:r w:rsidR="00CD6A30" w:rsidRPr="00C156D3">
        <w:t>, record parallel titles proper of ser</w:t>
      </w:r>
      <w:r w:rsidR="00AC7F2B">
        <w:t xml:space="preserve">ies according to provisions in </w:t>
      </w:r>
      <w:r w:rsidR="00CD6A30" w:rsidRPr="00C156D3">
        <w:rPr>
          <w:i/>
        </w:rPr>
        <w:t>RDA</w:t>
      </w:r>
      <w:r>
        <w:t xml:space="preserve"> 2.12.3.3.</w:t>
      </w:r>
      <w:proofErr w:type="gramEnd"/>
      <w:r>
        <w:t xml:space="preserve"> </w:t>
      </w:r>
      <w:r w:rsidR="00CD6A30" w:rsidRPr="00C156D3">
        <w:t xml:space="preserve">This instruction points to </w:t>
      </w:r>
      <w:r w:rsidR="00CD6A30" w:rsidRPr="00C156D3">
        <w:rPr>
          <w:i/>
        </w:rPr>
        <w:t xml:space="preserve">RDA </w:t>
      </w:r>
      <w:r w:rsidR="00CD6A30" w:rsidRPr="00C156D3">
        <w:t xml:space="preserve">2.3.3.3. </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7E2478">
        <w:t>The Series Policy Subgroup was asked to make a recommendation on whether or not to carry forward t</w:t>
      </w:r>
      <w:r w:rsidR="00AC7F2B">
        <w:t>he instructions in the old LCRI</w:t>
      </w:r>
      <w:r w:rsidRPr="007E2478">
        <w:t>:</w:t>
      </w:r>
      <w:r w:rsidR="007E2478">
        <w:t xml:space="preserve"> </w:t>
      </w:r>
      <w:r w:rsidRPr="007E2478">
        <w:t xml:space="preserve">“If the series statement on the priority source gives the title in more than one language, record </w:t>
      </w:r>
      <w:r w:rsidRPr="007E2478">
        <w:rPr>
          <w:u w:val="single"/>
        </w:rPr>
        <w:t>first</w:t>
      </w:r>
      <w:r w:rsidRPr="007E2478">
        <w:t xml:space="preserve"> in series statement (490 field) of the analytic record the title that linguistically matches the content of the resource, and thus matches the 245 field of the analytic bibliographic record.”</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r>
        <w:t>The Series Policy Subgroup’</w:t>
      </w:r>
      <w:r w:rsidR="00AC7F2B">
        <w:t>s recommendations for whether parallel titles of series are necessary</w:t>
      </w:r>
      <w:r>
        <w:t>:</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r>
        <w:t>“Follow RDA as written. No policy statement needed. This does, however, need to be emphasized in training documentation.”</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r>
        <w:t>And, if the cataloger decides to add a parallel title for the series:</w:t>
      </w: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r>
        <w:t xml:space="preserve">“LC-PCC PS 2.12.3.3. PCC practice: If the Title Proper of Series is not in English and there is a parallel title in English, record the English parallel title. Other parallel titles proper of the series may be recorded at the discretion of the cataloger. </w:t>
      </w:r>
    </w:p>
    <w:p w:rsidR="007E2478" w:rsidRPr="007E2478" w:rsidRDefault="007E2478"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rPr>
          <w:highlight w:val="yellow"/>
        </w:rPr>
      </w:pPr>
      <w:r w:rsidRPr="00C156D3">
        <w:rPr>
          <w:highlight w:val="yellow"/>
        </w:rPr>
        <w:t xml:space="preserve">  </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framePr w:w="6682" w:hSpace="240" w:vSpace="240" w:wrap="auto" w:vAnchor="text" w:hAnchor="page" w:x="1393" w:y="46"/>
        <w:widowControl w:val="0"/>
        <w:pBdr>
          <w:top w:val="single" w:sz="7" w:space="0" w:color="000000"/>
          <w:left w:val="single" w:sz="7" w:space="0" w:color="000000"/>
          <w:bottom w:val="single" w:sz="7" w:space="0" w:color="000000"/>
          <w:right w:val="single" w:sz="7" w:space="0" w:color="000000"/>
        </w:pBdr>
        <w:tabs>
          <w:tab w:val="clear" w:pos="9360"/>
          <w:tab w:val="left" w:pos="-1440"/>
          <w:tab w:val="left" w:pos="-720"/>
          <w:tab w:val="left" w:pos="0"/>
          <w:tab w:val="left" w:pos="1440"/>
          <w:tab w:val="right" w:pos="6682"/>
        </w:tabs>
        <w:autoSpaceDE w:val="0"/>
        <w:autoSpaceDN w:val="0"/>
        <w:adjustRightInd w:val="0"/>
        <w:ind w:left="1440" w:hanging="1440"/>
        <w:rPr>
          <w:rFonts w:ascii="Microsoft Uighur" w:hAnsi="Microsoft Uighur" w:cs="Microsoft Uighur"/>
          <w:sz w:val="18"/>
          <w:szCs w:val="18"/>
        </w:rPr>
      </w:pPr>
      <w:proofErr w:type="spellStart"/>
      <w:r w:rsidRPr="00C156D3">
        <w:rPr>
          <w:rFonts w:ascii="Microsoft Uighur" w:hAnsi="Microsoft Uighur" w:cs="Microsoft Uighur"/>
          <w:sz w:val="18"/>
          <w:szCs w:val="18"/>
        </w:rPr>
        <w:t>Labour</w:t>
      </w:r>
      <w:proofErr w:type="spellEnd"/>
      <w:r w:rsidRPr="00C156D3">
        <w:rPr>
          <w:rFonts w:ascii="Microsoft Uighur" w:hAnsi="Microsoft Uighur" w:cs="Microsoft Uighur"/>
          <w:sz w:val="18"/>
          <w:szCs w:val="18"/>
        </w:rPr>
        <w:t xml:space="preserve"> Market Activity Survey                     </w:t>
      </w:r>
      <w:proofErr w:type="spellStart"/>
      <w:r w:rsidRPr="00C156D3">
        <w:rPr>
          <w:rFonts w:ascii="Microsoft Uighur" w:hAnsi="Microsoft Uighur" w:cs="Microsoft Uighur"/>
          <w:sz w:val="18"/>
          <w:szCs w:val="18"/>
        </w:rPr>
        <w:t>Enquête</w:t>
      </w:r>
      <w:proofErr w:type="spellEnd"/>
      <w:r w:rsidRPr="00C156D3">
        <w:rPr>
          <w:rFonts w:ascii="Microsoft Uighur" w:hAnsi="Microsoft Uighur" w:cs="Microsoft Uighur"/>
          <w:sz w:val="18"/>
          <w:szCs w:val="18"/>
        </w:rPr>
        <w:t xml:space="preserve"> </w:t>
      </w:r>
      <w:proofErr w:type="spellStart"/>
      <w:r w:rsidRPr="00C156D3">
        <w:rPr>
          <w:rFonts w:ascii="Microsoft Uighur" w:hAnsi="Microsoft Uighur" w:cs="Microsoft Uighur"/>
          <w:sz w:val="18"/>
          <w:szCs w:val="18"/>
        </w:rPr>
        <w:t>sur</w:t>
      </w:r>
      <w:proofErr w:type="spellEnd"/>
      <w:r w:rsidRPr="00C156D3">
        <w:rPr>
          <w:rFonts w:ascii="Microsoft Uighur" w:hAnsi="Microsoft Uighur" w:cs="Microsoft Uighur"/>
          <w:sz w:val="18"/>
          <w:szCs w:val="18"/>
        </w:rPr>
        <w:t xml:space="preserve"> </w:t>
      </w:r>
      <w:proofErr w:type="spellStart"/>
      <w:r w:rsidRPr="00C156D3">
        <w:rPr>
          <w:rFonts w:ascii="Microsoft Uighur" w:hAnsi="Microsoft Uighur" w:cs="Microsoft Uighur"/>
          <w:sz w:val="18"/>
          <w:szCs w:val="18"/>
        </w:rPr>
        <w:t>l'activité</w:t>
      </w:r>
      <w:proofErr w:type="spellEnd"/>
    </w:p>
    <w:p w:rsidR="00CD6A30" w:rsidRPr="00C156D3" w:rsidRDefault="00CD6A30" w:rsidP="00CD6A30">
      <w:pPr>
        <w:framePr w:w="6682" w:hSpace="240" w:vSpace="240" w:wrap="auto" w:vAnchor="text" w:hAnchor="page" w:x="1393" w:y="46"/>
        <w:widowControl w:val="0"/>
        <w:pBdr>
          <w:top w:val="single" w:sz="7" w:space="0" w:color="000000"/>
          <w:left w:val="single" w:sz="7" w:space="0" w:color="000000"/>
          <w:bottom w:val="single" w:sz="7" w:space="0" w:color="000000"/>
          <w:right w:val="single" w:sz="7" w:space="0" w:color="000000"/>
        </w:pBdr>
        <w:tabs>
          <w:tab w:val="clear" w:pos="9360"/>
          <w:tab w:val="left" w:pos="-1440"/>
          <w:tab w:val="left" w:pos="-720"/>
          <w:tab w:val="left" w:pos="0"/>
          <w:tab w:val="left" w:pos="1440"/>
          <w:tab w:val="right" w:pos="6682"/>
        </w:tabs>
        <w:autoSpaceDE w:val="0"/>
        <w:autoSpaceDN w:val="0"/>
        <w:adjustRightInd w:val="0"/>
        <w:ind w:left="1440" w:hanging="1440"/>
        <w:rPr>
          <w:rFonts w:ascii="Microsoft Uighur" w:hAnsi="Microsoft Uighur" w:cs="Microsoft Uighur"/>
          <w:sz w:val="18"/>
          <w:szCs w:val="18"/>
        </w:rPr>
      </w:pP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tabs>
          <w:tab w:val="left" w:pos="-1440"/>
        </w:tabs>
        <w:ind w:left="1440" w:hanging="1440"/>
        <w:rPr>
          <w:rFonts w:ascii="Microsoft Uighur" w:hAnsi="Microsoft Uighur" w:cs="Microsoft Uighur"/>
          <w:sz w:val="30"/>
          <w:szCs w:val="30"/>
        </w:rPr>
      </w:pPr>
      <w:r w:rsidRPr="00C156D3">
        <w:rPr>
          <w:rFonts w:ascii="Microsoft Uighur" w:hAnsi="Microsoft Uighur" w:cs="Microsoft Uighur"/>
          <w:sz w:val="30"/>
          <w:szCs w:val="30"/>
        </w:rPr>
        <w:t>PROFILES</w:t>
      </w:r>
      <w:r w:rsidRPr="00C156D3">
        <w:rPr>
          <w:rFonts w:ascii="Microsoft Uighur" w:hAnsi="Microsoft Uighur" w:cs="Microsoft Uighur"/>
          <w:sz w:val="30"/>
          <w:szCs w:val="30"/>
        </w:rPr>
        <w:tab/>
        <w:t xml:space="preserve">               PROFILS</w:t>
      </w: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rPr>
          <w:rFonts w:ascii="Microsoft Uighur" w:hAnsi="Microsoft Uighur" w:cs="Microsoft Uighur"/>
          <w:sz w:val="30"/>
          <w:szCs w:val="30"/>
        </w:rPr>
      </w:pP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tabs>
          <w:tab w:val="left" w:pos="-1440"/>
        </w:tabs>
        <w:ind w:left="1440" w:hanging="1440"/>
        <w:rPr>
          <w:rFonts w:ascii="Microsoft Uighur" w:hAnsi="Microsoft Uighur" w:cs="Microsoft Uighur"/>
        </w:rPr>
      </w:pPr>
      <w:r w:rsidRPr="00C156D3">
        <w:rPr>
          <w:rFonts w:ascii="Microsoft Uighur" w:hAnsi="Microsoft Uighur" w:cs="Microsoft Uighur"/>
        </w:rPr>
        <w:t>Pension Plan Coverage                Participants aux régimes</w:t>
      </w: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tabs>
          <w:tab w:val="left" w:pos="-1440"/>
        </w:tabs>
        <w:ind w:left="1440" w:hanging="1440"/>
        <w:rPr>
          <w:rFonts w:ascii="Microsoft Uighur" w:hAnsi="Microsoft Uighur" w:cs="Microsoft Uighur"/>
        </w:rPr>
      </w:pPr>
      <w:proofErr w:type="gramStart"/>
      <w:r w:rsidRPr="00C156D3">
        <w:rPr>
          <w:rFonts w:ascii="Microsoft Uighur" w:hAnsi="Microsoft Uighur" w:cs="Microsoft Uighur"/>
        </w:rPr>
        <w:t>in</w:t>
      </w:r>
      <w:proofErr w:type="gramEnd"/>
      <w:r w:rsidRPr="00C156D3">
        <w:rPr>
          <w:rFonts w:ascii="Microsoft Uighur" w:hAnsi="Microsoft Uighur" w:cs="Microsoft Uighur"/>
        </w:rPr>
        <w:t xml:space="preserve"> Canada:</w:t>
      </w:r>
      <w:r w:rsidRPr="00C156D3">
        <w:rPr>
          <w:rFonts w:ascii="Microsoft Uighur" w:hAnsi="Microsoft Uighur" w:cs="Microsoft Uighur"/>
        </w:rPr>
        <w:tab/>
        <w:t xml:space="preserve">                   de </w:t>
      </w:r>
      <w:proofErr w:type="spellStart"/>
      <w:r w:rsidRPr="00C156D3">
        <w:rPr>
          <w:rFonts w:ascii="Microsoft Uighur" w:hAnsi="Microsoft Uighur" w:cs="Microsoft Uighur"/>
        </w:rPr>
        <w:t>retraite</w:t>
      </w:r>
      <w:proofErr w:type="spellEnd"/>
      <w:r w:rsidRPr="00C156D3">
        <w:rPr>
          <w:rFonts w:ascii="Microsoft Uighur" w:hAnsi="Microsoft Uighur" w:cs="Microsoft Uighur"/>
        </w:rPr>
        <w:t xml:space="preserve"> au Canada:</w:t>
      </w: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rPr>
          <w:rFonts w:ascii="Microsoft Uighur" w:hAnsi="Microsoft Uighur" w:cs="Microsoft Uighur"/>
        </w:rPr>
      </w:pP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tabs>
          <w:tab w:val="left" w:pos="-1440"/>
        </w:tabs>
        <w:ind w:left="1440" w:hanging="1440"/>
        <w:rPr>
          <w:rFonts w:ascii="Microsoft Uighur" w:hAnsi="Microsoft Uighur" w:cs="Microsoft Uighur"/>
          <w:sz w:val="20"/>
          <w:szCs w:val="20"/>
        </w:rPr>
      </w:pPr>
      <w:r w:rsidRPr="00C156D3">
        <w:rPr>
          <w:rFonts w:ascii="Microsoft Uighur" w:hAnsi="Microsoft Uighur" w:cs="Microsoft Uighur"/>
          <w:sz w:val="20"/>
          <w:szCs w:val="20"/>
        </w:rPr>
        <w:t xml:space="preserve">A Profile of Participants' 1986              </w:t>
      </w:r>
      <w:proofErr w:type="gramStart"/>
      <w:r w:rsidRPr="00C156D3">
        <w:rPr>
          <w:rFonts w:ascii="Microsoft Uighur" w:hAnsi="Microsoft Uighur" w:cs="Microsoft Uighur"/>
          <w:sz w:val="20"/>
          <w:szCs w:val="20"/>
        </w:rPr>
        <w:t>Un</w:t>
      </w:r>
      <w:proofErr w:type="gramEnd"/>
      <w:r w:rsidRPr="00C156D3">
        <w:rPr>
          <w:rFonts w:ascii="Microsoft Uighur" w:hAnsi="Microsoft Uighur" w:cs="Microsoft Uighur"/>
          <w:sz w:val="20"/>
          <w:szCs w:val="20"/>
        </w:rPr>
        <w:t xml:space="preserve"> </w:t>
      </w:r>
      <w:proofErr w:type="spellStart"/>
      <w:r w:rsidRPr="00C156D3">
        <w:rPr>
          <w:rFonts w:ascii="Microsoft Uighur" w:hAnsi="Microsoft Uighur" w:cs="Microsoft Uighur"/>
          <w:sz w:val="20"/>
          <w:szCs w:val="20"/>
        </w:rPr>
        <w:t>profil</w:t>
      </w:r>
      <w:proofErr w:type="spellEnd"/>
      <w:r w:rsidRPr="00C156D3">
        <w:rPr>
          <w:rFonts w:ascii="Microsoft Uighur" w:hAnsi="Microsoft Uighur" w:cs="Microsoft Uighur"/>
          <w:sz w:val="20"/>
          <w:szCs w:val="20"/>
        </w:rPr>
        <w:t xml:space="preserve"> de </w:t>
      </w:r>
      <w:proofErr w:type="spellStart"/>
      <w:r w:rsidRPr="00C156D3">
        <w:rPr>
          <w:rFonts w:ascii="Microsoft Uighur" w:hAnsi="Microsoft Uighur" w:cs="Microsoft Uighur"/>
          <w:sz w:val="20"/>
          <w:szCs w:val="20"/>
        </w:rPr>
        <w:t>leur</w:t>
      </w:r>
      <w:proofErr w:type="spellEnd"/>
      <w:r w:rsidRPr="00C156D3">
        <w:rPr>
          <w:rFonts w:ascii="Microsoft Uighur" w:hAnsi="Microsoft Uighur" w:cs="Microsoft Uighur"/>
          <w:sz w:val="20"/>
          <w:szCs w:val="20"/>
        </w:rPr>
        <w:t xml:space="preserve"> </w:t>
      </w:r>
      <w:proofErr w:type="spellStart"/>
      <w:r w:rsidRPr="00C156D3">
        <w:rPr>
          <w:rFonts w:ascii="Microsoft Uighur" w:hAnsi="Microsoft Uighur" w:cs="Microsoft Uighur"/>
          <w:sz w:val="20"/>
          <w:szCs w:val="20"/>
        </w:rPr>
        <w:t>expérience</w:t>
      </w:r>
      <w:proofErr w:type="spellEnd"/>
      <w:r w:rsidRPr="00C156D3">
        <w:rPr>
          <w:rFonts w:ascii="Microsoft Uighur" w:hAnsi="Microsoft Uighur" w:cs="Microsoft Uighur"/>
          <w:sz w:val="20"/>
          <w:szCs w:val="20"/>
        </w:rPr>
        <w:t xml:space="preserve"> du</w:t>
      </w:r>
    </w:p>
    <w:p w:rsidR="00CD6A30" w:rsidRPr="00C156D3" w:rsidRDefault="00CD6A30" w:rsidP="00CD6A30">
      <w:pPr>
        <w:framePr w:w="6682" w:hSpace="240" w:vSpace="240" w:wrap="auto" w:vAnchor="text" w:hAnchor="page" w:x="1393" w:y="46"/>
        <w:pBdr>
          <w:top w:val="single" w:sz="7" w:space="0" w:color="000000"/>
          <w:left w:val="single" w:sz="7" w:space="0" w:color="000000"/>
          <w:bottom w:val="single" w:sz="7" w:space="0" w:color="000000"/>
          <w:right w:val="single" w:sz="7" w:space="0" w:color="000000"/>
        </w:pBdr>
        <w:tabs>
          <w:tab w:val="left" w:pos="-1440"/>
        </w:tabs>
        <w:ind w:left="1440" w:hanging="1440"/>
        <w:rPr>
          <w:rFonts w:ascii="Microsoft Uighur" w:hAnsi="Microsoft Uighur" w:cs="Microsoft Uighur"/>
          <w:sz w:val="20"/>
          <w:szCs w:val="20"/>
        </w:rPr>
      </w:pPr>
      <w:proofErr w:type="spellStart"/>
      <w:r w:rsidRPr="00C156D3">
        <w:rPr>
          <w:rFonts w:ascii="Microsoft Uighur" w:hAnsi="Microsoft Uighur" w:cs="Microsoft Uighur"/>
          <w:sz w:val="20"/>
          <w:szCs w:val="20"/>
        </w:rPr>
        <w:t>Labour</w:t>
      </w:r>
      <w:proofErr w:type="spellEnd"/>
      <w:r w:rsidRPr="00C156D3">
        <w:rPr>
          <w:rFonts w:ascii="Microsoft Uighur" w:hAnsi="Microsoft Uighur" w:cs="Microsoft Uighur"/>
          <w:sz w:val="20"/>
          <w:szCs w:val="20"/>
        </w:rPr>
        <w:t xml:space="preserve"> Market Experience                   </w:t>
      </w:r>
      <w:proofErr w:type="spellStart"/>
      <w:r w:rsidRPr="00C156D3">
        <w:rPr>
          <w:rFonts w:ascii="Microsoft Uighur" w:hAnsi="Microsoft Uighur" w:cs="Microsoft Uighur"/>
          <w:sz w:val="20"/>
          <w:szCs w:val="20"/>
        </w:rPr>
        <w:t>marché</w:t>
      </w:r>
      <w:proofErr w:type="spellEnd"/>
      <w:r w:rsidRPr="00C156D3">
        <w:rPr>
          <w:rFonts w:ascii="Microsoft Uighur" w:hAnsi="Microsoft Uighur" w:cs="Microsoft Uighur"/>
          <w:sz w:val="20"/>
          <w:szCs w:val="20"/>
        </w:rPr>
        <w:t xml:space="preserve"> du travail en 1986</w:t>
      </w:r>
    </w:p>
    <w:p w:rsidR="00CD6A30" w:rsidRPr="00C156D3" w:rsidRDefault="00CD6A30" w:rsidP="00CD6A30">
      <w:pPr>
        <w:framePr w:w="6682" w:hSpace="240" w:vSpace="240" w:wrap="auto" w:vAnchor="text" w:hAnchor="page" w:x="1393" w:y="46"/>
        <w:widowControl w:val="0"/>
        <w:pBdr>
          <w:top w:val="single" w:sz="7" w:space="0" w:color="000000"/>
          <w:left w:val="single" w:sz="7" w:space="0" w:color="000000"/>
          <w:bottom w:val="single" w:sz="7" w:space="0" w:color="000000"/>
          <w:right w:val="single" w:sz="7" w:space="0" w:color="000000"/>
        </w:pBdr>
        <w:tabs>
          <w:tab w:val="clear" w:pos="9360"/>
          <w:tab w:val="left" w:pos="-1440"/>
          <w:tab w:val="left" w:pos="-720"/>
          <w:tab w:val="left" w:pos="0"/>
          <w:tab w:val="left" w:pos="1440"/>
          <w:tab w:val="right" w:pos="6682"/>
        </w:tabs>
        <w:autoSpaceDE w:val="0"/>
        <w:autoSpaceDN w:val="0"/>
        <w:adjustRightInd w:val="0"/>
        <w:ind w:left="1440" w:hanging="1440"/>
        <w:rPr>
          <w:rFonts w:ascii="Microsoft Uighur" w:hAnsi="Microsoft Uighur" w:cs="Microsoft Uighur"/>
          <w:sz w:val="18"/>
          <w:szCs w:val="18"/>
        </w:rPr>
      </w:pPr>
      <w:r w:rsidRPr="00C156D3">
        <w:rPr>
          <w:rFonts w:ascii="Microsoft Uighur" w:hAnsi="Microsoft Uighur" w:cs="Microsoft Uighur"/>
          <w:sz w:val="18"/>
          <w:szCs w:val="18"/>
        </w:rPr>
        <w:tab/>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 </w:t>
      </w:r>
    </w:p>
    <w:p w:rsidR="00CD6A30" w:rsidRPr="00C156D3" w:rsidRDefault="00CD6A30" w:rsidP="00CD6A30">
      <w:pPr>
        <w:rPr>
          <w:highlight w:val="lightGray"/>
        </w:rPr>
      </w:pPr>
    </w:p>
    <w:p w:rsidR="00CD6A30" w:rsidRPr="00C156D3" w:rsidRDefault="00CD6A30" w:rsidP="00CD6A30">
      <w:pPr>
        <w:rPr>
          <w:highlight w:val="lightGray"/>
        </w:rPr>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rPr>
          <w:ins w:id="8" w:author="UW Library User" w:date="2013-10-23T15:56:00Z"/>
          <w:b/>
        </w:rPr>
      </w:pPr>
      <w:r w:rsidRPr="00C156D3">
        <w:rPr>
          <w:b/>
        </w:rPr>
        <w:t>Fig. 12.10.a</w:t>
      </w:r>
    </w:p>
    <w:p w:rsidR="00CD6A30" w:rsidRPr="00C156D3" w:rsidRDefault="00CD6A30" w:rsidP="00CD6A30">
      <w:pPr>
        <w:spacing w:line="240" w:lineRule="exact"/>
        <w:rPr>
          <w:b/>
        </w:rPr>
      </w:pPr>
    </w:p>
    <w:p w:rsidR="00CD6A30" w:rsidRDefault="00CD6A30" w:rsidP="00CD6A30">
      <w:pPr>
        <w:spacing w:line="240" w:lineRule="exact"/>
      </w:pPr>
    </w:p>
    <w:p w:rsidR="00827980" w:rsidRPr="00C156D3" w:rsidRDefault="0082798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010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no 89008952</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040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DLC-S $c DLC-S $d DLC-S</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130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Profiles (</w:t>
            </w:r>
            <w:proofErr w:type="spellStart"/>
            <w:r w:rsidRPr="00C156D3">
              <w:t>Labour</w:t>
            </w:r>
            <w:proofErr w:type="spellEnd"/>
            <w:r w:rsidRPr="00C156D3">
              <w:t xml:space="preserve"> Market Activity Survey (Canada))</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410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2#</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Labour</w:t>
            </w:r>
            <w:proofErr w:type="spellEnd"/>
            <w:r w:rsidRPr="00C156D3">
              <w:t xml:space="preserve"> Market Activity Survey (Canada). $t Profiles</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w:t>
            </w:r>
            <w:proofErr w:type="spellStart"/>
            <w:r w:rsidRPr="00C156D3">
              <w:t>Profils</w:t>
            </w:r>
            <w:proofErr w:type="spellEnd"/>
            <w:r w:rsidRPr="00C156D3">
              <w:t xml:space="preserve"> (</w:t>
            </w:r>
            <w:proofErr w:type="spellStart"/>
            <w:r w:rsidRPr="00C156D3">
              <w:t>Labour</w:t>
            </w:r>
            <w:proofErr w:type="spellEnd"/>
            <w:r w:rsidRPr="00C156D3">
              <w:t xml:space="preserve"> Market Activity Survey (Canada))</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643</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Ottawa $b Statistics Canada</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644</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f $5 DLC</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645</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t $5 DLC</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646</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s $5 DLC</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667</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Document</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670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Canada’s older workers, 1986: $b cover (Profiles; </w:t>
            </w:r>
            <w:proofErr w:type="spellStart"/>
            <w:r w:rsidRPr="00C156D3">
              <w:t>Profils</w:t>
            </w:r>
            <w:proofErr w:type="spellEnd"/>
            <w:r w:rsidRPr="00C156D3">
              <w:t>)</w:t>
            </w:r>
          </w:p>
        </w:tc>
      </w:tr>
    </w:tbl>
    <w:p w:rsidR="00CD6A30" w:rsidRPr="00C156D3" w:rsidRDefault="00CD6A30" w:rsidP="00CD6A30">
      <w:pPr>
        <w:spacing w:line="240" w:lineRule="exact"/>
      </w:pPr>
    </w:p>
    <w:p w:rsidR="00CD6A30" w:rsidRPr="00C156D3" w:rsidRDefault="00CD6A30" w:rsidP="00CD6A30">
      <w:pPr>
        <w:spacing w:line="240" w:lineRule="exact"/>
        <w:rPr>
          <w:b/>
        </w:rPr>
      </w:pPr>
    </w:p>
    <w:p w:rsidR="00CD6A30" w:rsidRPr="00C156D3" w:rsidRDefault="00CD6A30" w:rsidP="00CD6A30">
      <w:pPr>
        <w:spacing w:line="240" w:lineRule="exact"/>
        <w:rPr>
          <w:b/>
        </w:rPr>
      </w:pPr>
      <w:proofErr w:type="gramStart"/>
      <w:r w:rsidRPr="00C156D3">
        <w:rPr>
          <w:b/>
        </w:rPr>
        <w:t>Fig. 12.10b.</w:t>
      </w:r>
      <w:proofErr w:type="gramEnd"/>
      <w:r w:rsidRPr="00C156D3">
        <w:rPr>
          <w:b/>
        </w:rPr>
        <w:t xml:space="preserve"> SAR</w:t>
      </w:r>
    </w:p>
    <w:p w:rsidR="00CD6A30" w:rsidRPr="00C156D3" w:rsidRDefault="00CD6A30" w:rsidP="00CD6A30">
      <w:pPr>
        <w:spacing w:line="240" w:lineRule="exact"/>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In Fig. 12.10a.</w:t>
      </w:r>
      <w:proofErr w:type="gramEnd"/>
      <w:r w:rsidRPr="00C156D3">
        <w:t xml:space="preserve"> </w:t>
      </w:r>
      <w:proofErr w:type="gramStart"/>
      <w:r w:rsidRPr="00C156D3">
        <w:t>the</w:t>
      </w:r>
      <w:proofErr w:type="gramEnd"/>
      <w:r w:rsidRPr="00C156D3">
        <w:t xml:space="preserve"> series title appears in English and French. The SAR gives the English parallel title as the preferred title used to construct the series authorized access point with the French parallel title given as a variant access point. In the 490 field of the bibliographic record for the analytic, both parallel titles are </w:t>
      </w:r>
      <w:proofErr w:type="gramStart"/>
      <w:r w:rsidRPr="00C156D3">
        <w:t>optionally  recorded</w:t>
      </w:r>
      <w:proofErr w:type="gramEnd"/>
      <w:r w:rsidRPr="00C156D3">
        <w:t xml:space="preserve"> in the series statement but only the series authorized access point is recorded in the 830 field.</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Profiles / </w:t>
            </w:r>
            <w:proofErr w:type="spellStart"/>
            <w:r w:rsidRPr="00C156D3">
              <w:t>Labour</w:t>
            </w:r>
            <w:proofErr w:type="spellEnd"/>
            <w:r w:rsidRPr="00C156D3">
              <w:t xml:space="preserve"> Market Activity Survey = $a </w:t>
            </w:r>
            <w:proofErr w:type="spellStart"/>
            <w:r w:rsidRPr="00C156D3">
              <w:t>Profils</w:t>
            </w:r>
            <w:proofErr w:type="spellEnd"/>
            <w:r w:rsidRPr="00C156D3">
              <w:t xml:space="preserve"> / </w:t>
            </w:r>
            <w:proofErr w:type="spellStart"/>
            <w:r w:rsidRPr="00C156D3">
              <w:t>Enqu</w:t>
            </w:r>
            <w:r w:rsidRPr="00C156D3">
              <w:rPr>
                <w:rFonts w:cs="Courier New"/>
              </w:rPr>
              <w:t>ê</w:t>
            </w:r>
            <w:r w:rsidRPr="00C156D3">
              <w:t>te</w:t>
            </w:r>
            <w:proofErr w:type="spellEnd"/>
            <w:r w:rsidRPr="00C156D3">
              <w:t xml:space="preserve"> </w:t>
            </w:r>
            <w:proofErr w:type="spellStart"/>
            <w:r w:rsidRPr="00C156D3">
              <w:t>sur</w:t>
            </w:r>
            <w:proofErr w:type="spellEnd"/>
            <w:r w:rsidRPr="00C156D3">
              <w:t xml:space="preserve"> </w:t>
            </w:r>
            <w:proofErr w:type="spellStart"/>
            <w:r w:rsidRPr="00C156D3">
              <w:t>l’activit</w:t>
            </w:r>
            <w:r w:rsidRPr="00C156D3">
              <w:rPr>
                <w:rFonts w:cs="Courier New"/>
              </w:rPr>
              <w:t>é</w:t>
            </w:r>
            <w:r w:rsidRPr="00C156D3">
              <w:t>Research</w:t>
            </w:r>
            <w:proofErr w:type="spellEnd"/>
            <w:r w:rsidRPr="00C156D3">
              <w:t xml:space="preserve"> report</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Profiles (</w:t>
            </w:r>
            <w:proofErr w:type="spellStart"/>
            <w:r w:rsidRPr="00C156D3">
              <w:t>Labour</w:t>
            </w:r>
            <w:proofErr w:type="spellEnd"/>
            <w:r w:rsidRPr="00C156D3">
              <w:t xml:space="preserve"> Market Activity Survey (Canada))</w:t>
            </w:r>
          </w:p>
        </w:tc>
      </w:tr>
    </w:tbl>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827980" w:rsidRDefault="00827980" w:rsidP="00827980"/>
    <w:p w:rsidR="00827980" w:rsidRDefault="00827980" w:rsidP="00827980"/>
    <w:p w:rsidR="00827980" w:rsidRPr="00827980" w:rsidRDefault="00827980" w:rsidP="00827980"/>
    <w:p w:rsidR="00827980" w:rsidRDefault="00827980" w:rsidP="00CD6A30">
      <w:pPr>
        <w:pStyle w:val="Heading2"/>
      </w:pPr>
    </w:p>
    <w:p w:rsidR="00CD6A30" w:rsidRPr="00C156D3" w:rsidRDefault="00CD6A30" w:rsidP="00CD6A30">
      <w:pPr>
        <w:pStyle w:val="Heading2"/>
      </w:pPr>
      <w:r w:rsidRPr="00C156D3">
        <w:t>12.4.3. Other title information</w:t>
      </w:r>
    </w:p>
    <w:p w:rsidR="00CD6A30" w:rsidRPr="00C156D3" w:rsidRDefault="00CD6A30" w:rsidP="00CD6A30"/>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sz w:val="16"/>
          <w:szCs w:val="16"/>
        </w:rPr>
      </w:pPr>
      <w:r w:rsidRPr="00C156D3">
        <w:rPr>
          <w:rFonts w:ascii="Sakkal Majalla" w:hAnsi="Sakkal Majalla" w:cs="Sakkal Majalla"/>
          <w:sz w:val="16"/>
          <w:szCs w:val="16"/>
        </w:rPr>
        <w:lastRenderedPageBreak/>
        <w:t xml:space="preserve">Centre </w:t>
      </w:r>
      <w:proofErr w:type="spellStart"/>
      <w:r w:rsidRPr="00C156D3">
        <w:rPr>
          <w:rFonts w:ascii="Sakkal Majalla" w:hAnsi="Sakkal Majalla" w:cs="Sakkal Majalla"/>
          <w:sz w:val="16"/>
          <w:szCs w:val="16"/>
        </w:rPr>
        <w:t>D’Études</w:t>
      </w:r>
      <w:proofErr w:type="spellEnd"/>
      <w:r w:rsidRPr="00C156D3">
        <w:rPr>
          <w:rFonts w:ascii="Sakkal Majalla" w:hAnsi="Sakkal Majalla" w:cs="Sakkal Majalla"/>
          <w:sz w:val="16"/>
          <w:szCs w:val="16"/>
        </w:rPr>
        <w:t xml:space="preserve"> </w:t>
      </w:r>
      <w:proofErr w:type="spellStart"/>
      <w:r w:rsidRPr="00C156D3">
        <w:rPr>
          <w:rFonts w:ascii="Sakkal Majalla" w:hAnsi="Sakkal Majalla" w:cs="Sakkal Majalla"/>
          <w:sz w:val="16"/>
          <w:szCs w:val="16"/>
        </w:rPr>
        <w:t>Mediterranées</w:t>
      </w:r>
      <w:proofErr w:type="spellEnd"/>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sz w:val="16"/>
          <w:szCs w:val="16"/>
        </w:rPr>
      </w:pPr>
      <w:proofErr w:type="gramStart"/>
      <w:r w:rsidRPr="00C156D3">
        <w:rPr>
          <w:rFonts w:ascii="Sakkal Majalla" w:hAnsi="Sakkal Majalla" w:cs="Sakkal Majalla"/>
          <w:sz w:val="16"/>
          <w:szCs w:val="16"/>
        </w:rPr>
        <w:t>du</w:t>
      </w:r>
      <w:proofErr w:type="gramEnd"/>
      <w:r w:rsidRPr="00C156D3">
        <w:rPr>
          <w:rFonts w:ascii="Sakkal Majalla" w:hAnsi="Sakkal Majalla" w:cs="Sakkal Majalla"/>
          <w:sz w:val="16"/>
          <w:szCs w:val="16"/>
        </w:rPr>
        <w:t xml:space="preserve"> </w:t>
      </w:r>
      <w:proofErr w:type="spellStart"/>
      <w:r w:rsidRPr="00C156D3">
        <w:rPr>
          <w:rFonts w:ascii="Sakkal Majalla" w:hAnsi="Sakkal Majalla" w:cs="Sakkal Majalla"/>
          <w:sz w:val="16"/>
          <w:szCs w:val="16"/>
        </w:rPr>
        <w:t>Laboratorie</w:t>
      </w:r>
      <w:proofErr w:type="spellEnd"/>
      <w:r w:rsidRPr="00C156D3">
        <w:rPr>
          <w:rFonts w:ascii="Sakkal Majalla" w:hAnsi="Sakkal Majalla" w:cs="Sakkal Majalla"/>
          <w:sz w:val="16"/>
          <w:szCs w:val="16"/>
        </w:rPr>
        <w:t xml:space="preserve"> de </w:t>
      </w:r>
      <w:proofErr w:type="spellStart"/>
      <w:r w:rsidRPr="00C156D3">
        <w:rPr>
          <w:rFonts w:ascii="Sakkal Majalla" w:hAnsi="Sakkal Majalla" w:cs="Sakkal Majalla"/>
          <w:sz w:val="16"/>
          <w:szCs w:val="16"/>
        </w:rPr>
        <w:t>Géographie</w:t>
      </w:r>
      <w:proofErr w:type="spellEnd"/>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sz w:val="16"/>
          <w:szCs w:val="16"/>
        </w:rPr>
      </w:pPr>
      <w:proofErr w:type="gramStart"/>
      <w:r w:rsidRPr="00C156D3">
        <w:rPr>
          <w:rFonts w:ascii="Sakkal Majalla" w:hAnsi="Sakkal Majalla" w:cs="Sakkal Majalla"/>
          <w:sz w:val="16"/>
          <w:szCs w:val="16"/>
        </w:rPr>
        <w:t>de</w:t>
      </w:r>
      <w:proofErr w:type="gramEnd"/>
      <w:r w:rsidRPr="00C156D3">
        <w:rPr>
          <w:rFonts w:ascii="Sakkal Majalla" w:hAnsi="Sakkal Majalla" w:cs="Sakkal Majalla"/>
          <w:sz w:val="16"/>
          <w:szCs w:val="16"/>
        </w:rPr>
        <w:t xml:space="preserve"> la </w:t>
      </w:r>
      <w:proofErr w:type="spellStart"/>
      <w:r w:rsidRPr="00C156D3">
        <w:rPr>
          <w:rFonts w:ascii="Sakkal Majalla" w:hAnsi="Sakkal Majalla" w:cs="Sakkal Majalla"/>
          <w:sz w:val="16"/>
          <w:szCs w:val="16"/>
        </w:rPr>
        <w:t>Faculté</w:t>
      </w:r>
      <w:proofErr w:type="spellEnd"/>
      <w:r w:rsidRPr="00C156D3">
        <w:rPr>
          <w:rFonts w:ascii="Sakkal Majalla" w:hAnsi="Sakkal Majalla" w:cs="Sakkal Majalla"/>
          <w:sz w:val="16"/>
          <w:szCs w:val="16"/>
        </w:rPr>
        <w:t xml:space="preserve"> des </w:t>
      </w:r>
      <w:proofErr w:type="spellStart"/>
      <w:r w:rsidRPr="00C156D3">
        <w:rPr>
          <w:rFonts w:ascii="Sakkal Majalla" w:hAnsi="Sakkal Majalla" w:cs="Sakkal Majalla"/>
          <w:sz w:val="16"/>
          <w:szCs w:val="16"/>
        </w:rPr>
        <w:t>Lettres</w:t>
      </w:r>
      <w:proofErr w:type="spellEnd"/>
      <w:r w:rsidRPr="00C156D3">
        <w:rPr>
          <w:rFonts w:ascii="Sakkal Majalla" w:hAnsi="Sakkal Majalla" w:cs="Sakkal Majalla"/>
          <w:sz w:val="16"/>
          <w:szCs w:val="16"/>
        </w:rPr>
        <w:t xml:space="preserve"> </w:t>
      </w:r>
      <w:proofErr w:type="spellStart"/>
      <w:r w:rsidRPr="00C156D3">
        <w:rPr>
          <w:rFonts w:ascii="Sakkal Majalla" w:hAnsi="Sakkal Majalla" w:cs="Sakkal Majalla"/>
          <w:sz w:val="16"/>
          <w:szCs w:val="16"/>
        </w:rPr>
        <w:t>d'Aix</w:t>
      </w:r>
      <w:proofErr w:type="spellEnd"/>
      <w:r w:rsidRPr="00C156D3">
        <w:rPr>
          <w:rFonts w:ascii="Sakkal Majalla" w:hAnsi="Sakkal Majalla" w:cs="Sakkal Majalla"/>
          <w:sz w:val="16"/>
          <w:szCs w:val="16"/>
        </w:rPr>
        <w:t>-en-Provence</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sz w:val="16"/>
          <w:szCs w:val="16"/>
        </w:rPr>
      </w:pPr>
      <w:r w:rsidRPr="00C156D3">
        <w:rPr>
          <w:rFonts w:ascii="Sakkal Majalla" w:hAnsi="Sakkal Majalla" w:cs="Sakkal Majalla"/>
          <w:sz w:val="16"/>
          <w:szCs w:val="16"/>
        </w:rPr>
        <w:t>1</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ind w:left="720" w:hanging="720"/>
        <w:jc w:val="center"/>
        <w:rPr>
          <w:rFonts w:ascii="Sakkal Majalla" w:hAnsi="Sakkal Majalla" w:cs="Sakkal Majalla"/>
          <w:b/>
          <w:bCs/>
          <w:sz w:val="28"/>
          <w:szCs w:val="28"/>
        </w:rPr>
      </w:pPr>
      <w:r w:rsidRPr="00C156D3">
        <w:rPr>
          <w:rFonts w:ascii="Sakkal Majalla" w:hAnsi="Sakkal Majalla" w:cs="Sakkal Majalla"/>
          <w:b/>
          <w:bCs/>
          <w:sz w:val="28"/>
          <w:szCs w:val="28"/>
        </w:rPr>
        <w:t>RECHERCHES</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jc w:val="center"/>
        <w:rPr>
          <w:rFonts w:ascii="Sakkal Majalla" w:hAnsi="Sakkal Majalla" w:cs="Sakkal Majalla"/>
          <w:b/>
          <w:bCs/>
          <w:sz w:val="28"/>
          <w:szCs w:val="28"/>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ind w:left="720" w:hanging="720"/>
        <w:jc w:val="center"/>
        <w:rPr>
          <w:rFonts w:ascii="Sakkal Majalla" w:hAnsi="Sakkal Majalla" w:cs="Sakkal Majalla"/>
          <w:b/>
          <w:bCs/>
          <w:sz w:val="28"/>
          <w:szCs w:val="28"/>
        </w:rPr>
      </w:pPr>
      <w:r w:rsidRPr="00C156D3">
        <w:rPr>
          <w:rFonts w:ascii="Sakkal Majalla" w:hAnsi="Sakkal Majalla" w:cs="Sakkal Majalla"/>
          <w:b/>
          <w:bCs/>
          <w:sz w:val="28"/>
          <w:szCs w:val="28"/>
        </w:rPr>
        <w:t>MÉDITERRANÉES</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b/>
          <w:bCs/>
          <w:sz w:val="28"/>
          <w:szCs w:val="28"/>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b/>
          <w:bCs/>
          <w:sz w:val="20"/>
          <w:szCs w:val="20"/>
        </w:rPr>
      </w:pPr>
      <w:r w:rsidRPr="00C156D3">
        <w:rPr>
          <w:rFonts w:ascii="Sakkal Majalla" w:hAnsi="Sakkal Majalla" w:cs="Sakkal Majalla"/>
          <w:b/>
          <w:bCs/>
          <w:sz w:val="20"/>
          <w:szCs w:val="20"/>
        </w:rPr>
        <w:t>8</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b/>
          <w:bCs/>
          <w:sz w:val="20"/>
          <w:szCs w:val="20"/>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jc w:val="center"/>
        <w:rPr>
          <w:rFonts w:ascii="Sakkal Majalla" w:hAnsi="Sakkal Majalla" w:cs="Sakkal Majalla"/>
          <w:sz w:val="16"/>
          <w:szCs w:val="16"/>
        </w:rPr>
      </w:pPr>
      <w:proofErr w:type="spellStart"/>
      <w:r w:rsidRPr="00C156D3">
        <w:rPr>
          <w:rFonts w:ascii="Sakkal Majalla" w:hAnsi="Sakkal Majalla" w:cs="Sakkal Majalla"/>
          <w:sz w:val="16"/>
          <w:szCs w:val="16"/>
        </w:rPr>
        <w:t>Études</w:t>
      </w:r>
      <w:proofErr w:type="spellEnd"/>
      <w:r w:rsidRPr="00C156D3">
        <w:rPr>
          <w:rFonts w:ascii="Sakkal Majalla" w:hAnsi="Sakkal Majalla" w:cs="Sakkal Majalla"/>
          <w:sz w:val="16"/>
          <w:szCs w:val="16"/>
        </w:rPr>
        <w:t xml:space="preserve"> </w:t>
      </w:r>
      <w:proofErr w:type="gramStart"/>
      <w:r w:rsidRPr="00C156D3">
        <w:rPr>
          <w:rFonts w:ascii="Sakkal Majalla" w:hAnsi="Sakkal Majalla" w:cs="Sakkal Majalla"/>
          <w:sz w:val="16"/>
          <w:szCs w:val="16"/>
        </w:rPr>
        <w:t>et</w:t>
      </w:r>
      <w:proofErr w:type="gramEnd"/>
      <w:r w:rsidRPr="00C156D3">
        <w:rPr>
          <w:rFonts w:ascii="Sakkal Majalla" w:hAnsi="Sakkal Majalla" w:cs="Sakkal Majalla"/>
          <w:sz w:val="16"/>
          <w:szCs w:val="16"/>
        </w:rPr>
        <w:t xml:space="preserve"> </w:t>
      </w:r>
      <w:proofErr w:type="spellStart"/>
      <w:r w:rsidRPr="00C156D3">
        <w:rPr>
          <w:rFonts w:ascii="Sakkal Majalla" w:hAnsi="Sakkal Majalla" w:cs="Sakkal Majalla"/>
          <w:sz w:val="16"/>
          <w:szCs w:val="16"/>
        </w:rPr>
        <w:t>Travaux</w:t>
      </w:r>
      <w:proofErr w:type="spellEnd"/>
      <w:r w:rsidRPr="00C156D3">
        <w:rPr>
          <w:rFonts w:ascii="Sakkal Majalla" w:hAnsi="Sakkal Majalla" w:cs="Sakkal Majalla"/>
          <w:sz w:val="16"/>
          <w:szCs w:val="16"/>
        </w:rPr>
        <w:t xml:space="preserve"> de &lt;MÉDITERRANÉE&gt;</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ind w:left="720" w:hanging="720"/>
        <w:jc w:val="center"/>
        <w:rPr>
          <w:rFonts w:ascii="Sakkal Majalla" w:hAnsi="Sakkal Majalla" w:cs="Sakkal Majalla"/>
          <w:sz w:val="16"/>
          <w:szCs w:val="16"/>
        </w:rPr>
      </w:pPr>
      <w:r w:rsidRPr="00C156D3">
        <w:rPr>
          <w:rFonts w:ascii="Sakkal Majalla" w:hAnsi="Sakkal Majalla" w:cs="Sakkal Majalla"/>
          <w:sz w:val="16"/>
          <w:szCs w:val="16"/>
        </w:rPr>
        <w:t>REVUE GÉOGRAPHIQUE DES PAYS MÉDITERRANÉENS</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 w:val="center" w:pos="1706"/>
        </w:tabs>
        <w:autoSpaceDE w:val="0"/>
        <w:autoSpaceDN w:val="0"/>
        <w:adjustRightInd w:val="0"/>
        <w:rPr>
          <w:rFonts w:ascii="Sakkal Majalla" w:hAnsi="Sakkal Majalla" w:cs="Sakkal Majalla"/>
          <w:sz w:val="16"/>
          <w:szCs w:val="16"/>
        </w:rPr>
      </w:pPr>
      <w:r w:rsidRPr="00C156D3">
        <w:rPr>
          <w:rFonts w:ascii="Sakkal Majalla" w:hAnsi="Sakkal Majalla" w:cs="Sakkal Majalla"/>
          <w:sz w:val="16"/>
          <w:szCs w:val="16"/>
        </w:rPr>
        <w:tab/>
        <w:t>1969</w:t>
      </w: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framePr w:w="3931" w:h="4869" w:hRule="exact" w:vSpace="240" w:wrap="auto" w:vAnchor="text" w:hAnchor="margin" w:x="74" w:y="1"/>
        <w:widowControl w:val="0"/>
        <w:pBdr>
          <w:top w:val="single" w:sz="7" w:space="0" w:color="000000"/>
          <w:left w:val="single" w:sz="7" w:space="0" w:color="000000"/>
          <w:bottom w:val="single" w:sz="7" w:space="0" w:color="000000"/>
          <w:right w:val="single" w:sz="7" w:space="0" w:color="000000"/>
        </w:pBdr>
        <w:tabs>
          <w:tab w:val="clear" w:pos="720"/>
          <w:tab w:val="clear" w:pos="9360"/>
        </w:tabs>
        <w:autoSpaceDE w:val="0"/>
        <w:autoSpaceDN w:val="0"/>
        <w:adjustRightInd w:val="0"/>
        <w:rPr>
          <w:rFonts w:ascii="Sakkal Majalla" w:hAnsi="Sakkal Majalla" w:cs="Sakkal Majalla"/>
          <w:sz w:val="16"/>
          <w:szCs w:val="16"/>
        </w:rPr>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rPr>
          <w:b/>
        </w:rPr>
      </w:pPr>
      <w:proofErr w:type="gramStart"/>
      <w:r w:rsidRPr="00C156D3">
        <w:rPr>
          <w:b/>
        </w:rPr>
        <w:t>Fig. 12.11.</w:t>
      </w:r>
      <w:proofErr w:type="gramEnd"/>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r w:rsidRPr="00C156D3">
        <w:t>Record other title information only when it is needed for identification of the series (</w:t>
      </w:r>
      <w:r w:rsidRPr="00C156D3">
        <w:rPr>
          <w:i/>
        </w:rPr>
        <w:t>RDA</w:t>
      </w:r>
      <w:r w:rsidRPr="00C156D3">
        <w:rPr>
          <w:i/>
          <w:iCs/>
        </w:rPr>
        <w:t xml:space="preserve"> </w:t>
      </w:r>
      <w:r w:rsidRPr="00C156D3">
        <w:rPr>
          <w:iCs/>
        </w:rPr>
        <w:t>2.12.4.3</w:t>
      </w:r>
      <w:r w:rsidRPr="00C156D3">
        <w:t xml:space="preserve">).  In Fig. 12.11, the phrase "Revue </w:t>
      </w:r>
      <w:proofErr w:type="spellStart"/>
      <w:r w:rsidRPr="00C156D3">
        <w:t>géographique</w:t>
      </w:r>
      <w:proofErr w:type="spellEnd"/>
      <w:r w:rsidRPr="00C156D3">
        <w:t xml:space="preserve"> des pays </w:t>
      </w:r>
      <w:proofErr w:type="spellStart"/>
      <w:r w:rsidRPr="00C156D3">
        <w:t>méditerranéens</w:t>
      </w:r>
      <w:proofErr w:type="spellEnd"/>
      <w:r w:rsidRPr="00C156D3">
        <w:t>" refers to the title of the series and thus, constitutes other title information for the series title.  The phrase is omitted from the series statement in the bibliographic record for the analytic.</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Etudes et </w:t>
            </w:r>
            <w:proofErr w:type="spellStart"/>
            <w:r w:rsidRPr="00C156D3">
              <w:t>travaux</w:t>
            </w:r>
            <w:proofErr w:type="spellEnd"/>
            <w:r w:rsidRPr="00C156D3">
              <w:t xml:space="preserve"> de “</w:t>
            </w:r>
            <w:proofErr w:type="spellStart"/>
            <w:r w:rsidRPr="00C156D3">
              <w:t>Mediterran</w:t>
            </w:r>
            <w:r w:rsidRPr="00C156D3">
              <w:rPr>
                <w:rFonts w:cs="Courier New"/>
              </w:rPr>
              <w:t>é</w:t>
            </w:r>
            <w:r w:rsidRPr="00C156D3">
              <w:t>e</w:t>
            </w:r>
            <w:proofErr w:type="spellEnd"/>
            <w:r w:rsidRPr="00C156D3">
              <w:t>”</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 xml:space="preserve">$a Etudes et </w:t>
            </w:r>
            <w:proofErr w:type="spellStart"/>
            <w:r w:rsidRPr="00C156D3">
              <w:t>travaux</w:t>
            </w:r>
            <w:proofErr w:type="spellEnd"/>
            <w:r w:rsidRPr="00C156D3">
              <w:t xml:space="preserve"> de “</w:t>
            </w:r>
            <w:proofErr w:type="spellStart"/>
            <w:r w:rsidRPr="00C156D3">
              <w:t>Mediterran</w:t>
            </w:r>
            <w:r w:rsidRPr="00C156D3">
              <w:rPr>
                <w:rFonts w:cs="Courier New"/>
              </w:rPr>
              <w:t>é</w:t>
            </w:r>
            <w:r w:rsidRPr="00C156D3">
              <w:t>e</w:t>
            </w:r>
            <w:proofErr w:type="spellEnd"/>
            <w:r w:rsidRPr="00C156D3">
              <w:t>”</w:t>
            </w:r>
          </w:p>
        </w:tc>
      </w:tr>
    </w:tbl>
    <w:p w:rsidR="00CD6A30" w:rsidRPr="00C156D3" w:rsidRDefault="00CD6A30" w:rsidP="00CD6A30">
      <w:pPr>
        <w:spacing w:line="240" w:lineRule="exact"/>
      </w:pPr>
    </w:p>
    <w:p w:rsidR="00827980" w:rsidRDefault="00827980" w:rsidP="00CD6A30">
      <w:pPr>
        <w:pStyle w:val="Heading2"/>
      </w:pPr>
    </w:p>
    <w:p w:rsidR="00827980" w:rsidRPr="00827980" w:rsidRDefault="00827980" w:rsidP="00827980"/>
    <w:p w:rsidR="00CD6A30" w:rsidRPr="00C156D3" w:rsidRDefault="00CD6A30" w:rsidP="00CD6A30">
      <w:pPr>
        <w:pStyle w:val="Heading2"/>
      </w:pPr>
      <w:r w:rsidRPr="00C156D3">
        <w:t>12.4.4. Statement of responsibility</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Record the statement of responsibility only when the responsible body appears in conjunction with the series and is needed for identification (</w:t>
      </w:r>
      <w:r w:rsidRPr="00C156D3">
        <w:rPr>
          <w:i/>
        </w:rPr>
        <w:t>RDA</w:t>
      </w:r>
      <w:r w:rsidRPr="00C156D3">
        <w:t xml:space="preserve"> 2.12.6.3). </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Technical bulletin / Northern Territory, Department of Primary Education, Economics Section</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Technical bulletin (Northern Territory. Dept. of Primary Production. Economics Section)</w:t>
            </w:r>
          </w:p>
        </w:tc>
      </w:tr>
    </w:tbl>
    <w:p w:rsidR="00CD6A30" w:rsidRPr="00C156D3" w:rsidRDefault="00CD6A30" w:rsidP="00CD6A30">
      <w:pPr>
        <w:rPr>
          <w:b/>
        </w:rPr>
      </w:pPr>
    </w:p>
    <w:p w:rsidR="00CD6A30" w:rsidRPr="00C156D3" w:rsidRDefault="00CD6A30" w:rsidP="00CD6A30">
      <w:pPr>
        <w:rPr>
          <w:b/>
        </w:rPr>
      </w:pP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4"/>
          <w:szCs w:val="14"/>
        </w:rPr>
      </w:pP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4"/>
          <w:szCs w:val="14"/>
        </w:rPr>
      </w:pP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4"/>
          <w:szCs w:val="14"/>
        </w:rPr>
      </w:pPr>
      <w:r w:rsidRPr="00C156D3">
        <w:rPr>
          <w:sz w:val="14"/>
          <w:szCs w:val="14"/>
        </w:rPr>
        <w:t>Saskatchewan Energy and Mines</w:t>
      </w: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4"/>
          <w:szCs w:val="14"/>
        </w:rPr>
      </w:pPr>
      <w:r w:rsidRPr="00C156D3">
        <w:rPr>
          <w:sz w:val="14"/>
          <w:szCs w:val="14"/>
        </w:rPr>
        <w:t>Marketing and Publications</w:t>
      </w: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4"/>
          <w:szCs w:val="14"/>
        </w:rPr>
      </w:pP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2"/>
          <w:szCs w:val="12"/>
        </w:rPr>
      </w:pPr>
      <w:r w:rsidRPr="00C156D3">
        <w:rPr>
          <w:sz w:val="12"/>
          <w:szCs w:val="12"/>
        </w:rPr>
        <w:t>Miscellaneous Report 90-9</w:t>
      </w: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rPr>
          <w:sz w:val="12"/>
          <w:szCs w:val="12"/>
        </w:rPr>
      </w:pP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ind w:left="720" w:hanging="720"/>
        <w:rPr>
          <w:b/>
          <w:bCs/>
          <w:sz w:val="28"/>
          <w:szCs w:val="28"/>
        </w:rPr>
      </w:pPr>
      <w:r w:rsidRPr="00C156D3">
        <w:rPr>
          <w:sz w:val="12"/>
          <w:szCs w:val="12"/>
        </w:rPr>
        <w:tab/>
      </w:r>
      <w:r w:rsidRPr="00C156D3">
        <w:rPr>
          <w:b/>
          <w:bCs/>
          <w:sz w:val="28"/>
          <w:szCs w:val="28"/>
        </w:rPr>
        <w:t>Publications, Maps and Services</w:t>
      </w:r>
    </w:p>
    <w:p w:rsidR="00CD6A30" w:rsidRPr="00C156D3" w:rsidRDefault="00CD6A30" w:rsidP="00CD6A30">
      <w:pPr>
        <w:framePr w:vSpace="240" w:wrap="auto" w:vAnchor="text" w:hAnchor="page" w:x="1426" w:y="254"/>
        <w:pBdr>
          <w:top w:val="single" w:sz="7" w:space="0" w:color="000000"/>
          <w:left w:val="single" w:sz="7" w:space="0" w:color="000000"/>
          <w:bottom w:val="single" w:sz="7" w:space="0" w:color="000000"/>
          <w:right w:val="single" w:sz="7" w:space="0" w:color="000000"/>
        </w:pBdr>
        <w:ind w:left="720" w:hanging="720"/>
        <w:rPr>
          <w:b/>
          <w:bCs/>
          <w:sz w:val="28"/>
          <w:szCs w:val="28"/>
        </w:rPr>
      </w:pPr>
      <w:r w:rsidRPr="00C156D3">
        <w:rPr>
          <w:b/>
          <w:bCs/>
          <w:sz w:val="28"/>
          <w:szCs w:val="28"/>
        </w:rPr>
        <w:tab/>
        <w:t>Catalogue (1990 Edition)</w:t>
      </w:r>
    </w:p>
    <w:p w:rsidR="00CD6A30" w:rsidRPr="00C156D3" w:rsidRDefault="00CD6A30" w:rsidP="00CD6A30">
      <w:pPr>
        <w:rPr>
          <w:b/>
        </w:rPr>
      </w:pPr>
    </w:p>
    <w:p w:rsidR="00CD6A30" w:rsidRPr="00C156D3" w:rsidRDefault="00CD6A30" w:rsidP="00CD6A30">
      <w:pPr>
        <w:spacing w:line="240" w:lineRule="exact"/>
        <w:rPr>
          <w:b/>
        </w:rPr>
      </w:pPr>
      <w:proofErr w:type="gramStart"/>
      <w:r w:rsidRPr="00C156D3">
        <w:rPr>
          <w:b/>
        </w:rPr>
        <w:t>Fig. 12.12a.</w:t>
      </w:r>
      <w:proofErr w:type="gramEnd"/>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rPr>
          <w:sz w:val="14"/>
          <w:szCs w:val="14"/>
        </w:rPr>
      </w:pPr>
      <w:r w:rsidRPr="00C156D3">
        <w:rPr>
          <w:sz w:val="14"/>
          <w:szCs w:val="14"/>
        </w:rPr>
        <w:t>Saskatchewan Energy and Mines</w:t>
      </w: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rPr>
          <w:sz w:val="14"/>
          <w:szCs w:val="14"/>
        </w:rPr>
      </w:pPr>
      <w:r w:rsidRPr="00C156D3">
        <w:rPr>
          <w:sz w:val="14"/>
          <w:szCs w:val="14"/>
        </w:rPr>
        <w:t>Petroleum and Natural Gas</w:t>
      </w: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rPr>
          <w:sz w:val="14"/>
          <w:szCs w:val="14"/>
        </w:rPr>
      </w:pP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rPr>
          <w:sz w:val="12"/>
          <w:szCs w:val="12"/>
        </w:rPr>
      </w:pPr>
      <w:r w:rsidRPr="00C156D3">
        <w:rPr>
          <w:sz w:val="12"/>
          <w:szCs w:val="12"/>
        </w:rPr>
        <w:t>Miscellaneous Report 83-1</w:t>
      </w: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rPr>
          <w:sz w:val="12"/>
          <w:szCs w:val="12"/>
        </w:rPr>
      </w:pP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ind w:left="1440" w:hanging="1440"/>
        <w:rPr>
          <w:b/>
          <w:bCs/>
          <w:sz w:val="30"/>
          <w:szCs w:val="30"/>
        </w:rPr>
      </w:pPr>
      <w:r w:rsidRPr="00C156D3">
        <w:rPr>
          <w:sz w:val="12"/>
          <w:szCs w:val="12"/>
        </w:rPr>
        <w:tab/>
      </w:r>
      <w:r w:rsidRPr="00C156D3">
        <w:rPr>
          <w:sz w:val="12"/>
          <w:szCs w:val="12"/>
        </w:rPr>
        <w:tab/>
      </w:r>
      <w:r w:rsidRPr="00C156D3">
        <w:rPr>
          <w:b/>
          <w:bCs/>
          <w:sz w:val="30"/>
          <w:szCs w:val="30"/>
        </w:rPr>
        <w:t>RESERVOIR</w:t>
      </w:r>
    </w:p>
    <w:p w:rsidR="00CD6A30" w:rsidRPr="00C156D3" w:rsidRDefault="00CD6A30" w:rsidP="00CD6A30">
      <w:pPr>
        <w:framePr w:w="4162" w:h="2200" w:hRule="exact" w:vSpace="240" w:wrap="auto" w:vAnchor="text" w:hAnchor="page" w:x="2986" w:y="221"/>
        <w:pBdr>
          <w:top w:val="single" w:sz="7" w:space="0" w:color="000000"/>
          <w:left w:val="single" w:sz="7" w:space="0" w:color="000000"/>
          <w:bottom w:val="single" w:sz="7" w:space="0" w:color="000000"/>
          <w:right w:val="single" w:sz="7" w:space="0" w:color="000000"/>
        </w:pBdr>
        <w:ind w:left="1440" w:hanging="1440"/>
        <w:rPr>
          <w:b/>
          <w:bCs/>
          <w:sz w:val="30"/>
          <w:szCs w:val="30"/>
        </w:rPr>
      </w:pPr>
      <w:r w:rsidRPr="00C156D3">
        <w:rPr>
          <w:b/>
          <w:bCs/>
          <w:sz w:val="30"/>
          <w:szCs w:val="30"/>
        </w:rPr>
        <w:tab/>
      </w:r>
      <w:r w:rsidRPr="00C156D3">
        <w:rPr>
          <w:b/>
          <w:bCs/>
          <w:sz w:val="30"/>
          <w:szCs w:val="30"/>
        </w:rPr>
        <w:tab/>
        <w:t>ANNUAL 1982</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rPr>
          <w:b/>
        </w:rPr>
      </w:pPr>
      <w:proofErr w:type="gramStart"/>
      <w:r w:rsidRPr="00C156D3">
        <w:rPr>
          <w:b/>
        </w:rPr>
        <w:t>Fig. 12.12b.</w:t>
      </w:r>
      <w:proofErr w:type="gramEnd"/>
    </w:p>
    <w:p w:rsidR="00CD6A30" w:rsidRPr="00C156D3" w:rsidRDefault="00CD6A30" w:rsidP="00CD6A30">
      <w:pPr>
        <w:rPr>
          <w:b/>
        </w:rPr>
      </w:pPr>
    </w:p>
    <w:p w:rsidR="00CD6A30" w:rsidRPr="00C156D3" w:rsidRDefault="00CD6A30" w:rsidP="00CD6A30">
      <w:pPr>
        <w:rPr>
          <w:b/>
        </w:rPr>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010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n  84710206</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040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DLC $c DLC $d DLC</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130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Miscellaneous report (Saskatchewan. Saskatchewan Energy and Mines)</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p>
        </w:tc>
        <w:tc>
          <w:tcPr>
            <w:tcW w:w="576" w:type="dxa"/>
            <w:tcBorders>
              <w:top w:val="nil"/>
              <w:left w:val="nil"/>
              <w:bottom w:val="nil"/>
              <w:right w:val="nil"/>
            </w:tcBorders>
          </w:tcPr>
          <w:p w:rsidR="00CD6A30" w:rsidRPr="00C156D3" w:rsidRDefault="00CD6A30" w:rsidP="00F23924">
            <w:pPr>
              <w:pStyle w:val="MARCRecordExample"/>
              <w:spacing w:line="240" w:lineRule="auto"/>
            </w:pPr>
          </w:p>
        </w:tc>
        <w:tc>
          <w:tcPr>
            <w:tcW w:w="7963" w:type="dxa"/>
            <w:tcBorders>
              <w:top w:val="nil"/>
              <w:left w:val="nil"/>
              <w:bottom w:val="nil"/>
              <w:right w:val="nil"/>
            </w:tcBorders>
          </w:tcPr>
          <w:p w:rsidR="00CD6A30" w:rsidRPr="00C156D3" w:rsidRDefault="00CD6A30" w:rsidP="00F23924">
            <w:pPr>
              <w:pStyle w:val="MARCRecordExample"/>
              <w:spacing w:line="240" w:lineRule="auto"/>
            </w:pPr>
          </w:p>
        </w:tc>
      </w:tr>
    </w:tbl>
    <w:p w:rsidR="00CD6A30" w:rsidRPr="00C156D3" w:rsidRDefault="00CD6A30" w:rsidP="00CD6A30">
      <w:pPr>
        <w:spacing w:line="240" w:lineRule="exact"/>
        <w:rPr>
          <w:b/>
        </w:rPr>
      </w:pPr>
    </w:p>
    <w:p w:rsidR="00CD6A30" w:rsidRPr="00C156D3" w:rsidRDefault="00CD6A30" w:rsidP="00CD6A30">
      <w:pPr>
        <w:spacing w:line="240" w:lineRule="exact"/>
        <w:rPr>
          <w:b/>
        </w:rPr>
      </w:pPr>
      <w:r w:rsidRPr="00C156D3">
        <w:rPr>
          <w:b/>
        </w:rPr>
        <w:t>Fig. 12.12c SAR (partial)</w:t>
      </w:r>
    </w:p>
    <w:p w:rsidR="00CD6A30" w:rsidRPr="00C156D3" w:rsidRDefault="00CD6A30" w:rsidP="00CD6A30">
      <w:pPr>
        <w:spacing w:line="240" w:lineRule="exact"/>
      </w:pPr>
    </w:p>
    <w:p w:rsidR="00CD6A30" w:rsidRPr="00C156D3" w:rsidRDefault="00CD6A30" w:rsidP="00CD6A30">
      <w:pPr>
        <w:spacing w:line="240" w:lineRule="exact"/>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proofErr w:type="gramStart"/>
      <w:r w:rsidRPr="00C156D3">
        <w:t>In Fig. 12.12.</w:t>
      </w:r>
      <w:proofErr w:type="gramEnd"/>
      <w:r w:rsidRPr="00C156D3">
        <w:t xml:space="preserve"> (</w:t>
      </w:r>
      <w:proofErr w:type="gramStart"/>
      <w:r w:rsidRPr="00C156D3">
        <w:t>above</w:t>
      </w:r>
      <w:proofErr w:type="gramEnd"/>
      <w:r w:rsidRPr="00C156D3">
        <w:t>) the series and responsible body appear together on the issue and the series title is very general. The statement of responsibility is thus recorded with the title in the series statements in both analytic records for the two serials. In this situation, the responsible body is Saskatchewan Energy and Mines. Different subordinate bodies appear on the two serials but are omitted from the series statement because they are not responsible for the series. For both serials, the series is recorded in the analytic records as:</w:t>
      </w: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Miscellaneous report / Saskatchewan Energy and Mines</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Miscellaneous report (Saskatchewan. Saskatchewan Energy and Mines)</w:t>
            </w:r>
          </w:p>
        </w:tc>
      </w:tr>
    </w:tbl>
    <w:p w:rsidR="00CD6A30" w:rsidRPr="00C156D3" w:rsidRDefault="00CD6A30" w:rsidP="00CD6A30">
      <w:pPr>
        <w:spacing w:line="240" w:lineRule="exact"/>
      </w:pPr>
    </w:p>
    <w:p w:rsidR="00CD6A30" w:rsidRPr="00C156D3" w:rsidRDefault="00CD6A30" w:rsidP="00CD6A30">
      <w:pPr>
        <w:pStyle w:val="Heading2"/>
      </w:pPr>
      <w:r w:rsidRPr="00C156D3">
        <w:lastRenderedPageBreak/>
        <w:t>12.4.5. ISSN</w:t>
      </w:r>
    </w:p>
    <w:p w:rsidR="00CD6A30" w:rsidRPr="00C156D3" w:rsidRDefault="00CD6A30" w:rsidP="00CD6A30">
      <w:pPr>
        <w:tabs>
          <w:tab w:val="left" w:pos="0"/>
          <w:tab w:val="left" w:pos="360"/>
          <w:tab w:val="left" w:pos="1080"/>
          <w:tab w:val="left" w:pos="1440"/>
          <w:tab w:val="left" w:pos="1620"/>
          <w:tab w:val="left" w:pos="2880"/>
          <w:tab w:val="left" w:pos="4320"/>
          <w:tab w:val="left" w:pos="5760"/>
          <w:tab w:val="left" w:pos="7200"/>
          <w:tab w:val="left" w:pos="8640"/>
        </w:tabs>
      </w:pPr>
      <w:r w:rsidRPr="00C156D3">
        <w:t>The ISSN is a PCC core element.  Record the ISSN when it appears (</w:t>
      </w:r>
      <w:r w:rsidRPr="00C156D3">
        <w:rPr>
          <w:i/>
          <w:iCs/>
        </w:rPr>
        <w:t>AACR</w:t>
      </w:r>
      <w:r w:rsidRPr="00C156D3">
        <w:t xml:space="preserve"> 1.6F/</w:t>
      </w:r>
      <w:r w:rsidRPr="00C156D3">
        <w:rPr>
          <w:i/>
          <w:iCs/>
        </w:rPr>
        <w:t>LCRI</w:t>
      </w:r>
      <w:r w:rsidRPr="00C156D3">
        <w:t>).  RDA 2.12.8.2 leads to RDA 2.2.4, which allows this element to be recorded from sources outside of the resource as well. The MARC format allows it to be recorded also in field 830 subfield $x, but PCC documentation maps it to field 490.</w:t>
      </w:r>
      <w:r w:rsidRPr="00C156D3">
        <w:rPr>
          <w:rStyle w:val="FootnoteReference"/>
        </w:rPr>
        <w:footnoteReference w:id="5"/>
      </w:r>
      <w:r w:rsidRPr="00C156D3">
        <w:t xml:space="preserve"> Be sure that the ISSN recorded in field 490 is for the series, however, and not for the serial analytic. The ISSN of the serial analytic should be recorded in field 022.</w:t>
      </w:r>
    </w:p>
    <w:p w:rsidR="00CD6A30" w:rsidRPr="00C156D3" w:rsidRDefault="00CD6A30" w:rsidP="00CD6A30">
      <w:pPr>
        <w:spacing w:line="240" w:lineRule="exact"/>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490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1#</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LUMIS-</w:t>
            </w:r>
            <w:proofErr w:type="spellStart"/>
            <w:r w:rsidRPr="00C156D3">
              <w:t>Schriften</w:t>
            </w:r>
            <w:proofErr w:type="spellEnd"/>
            <w:r w:rsidRPr="00C156D3">
              <w:t>, $x 0177-1388</w:t>
            </w:r>
          </w:p>
        </w:tc>
      </w:tr>
      <w:tr w:rsidR="00CD6A30" w:rsidRPr="00C156D3" w:rsidTr="00F23924">
        <w:trPr>
          <w:trHeight w:val="144"/>
        </w:trPr>
        <w:tc>
          <w:tcPr>
            <w:tcW w:w="803" w:type="dxa"/>
            <w:tcBorders>
              <w:top w:val="nil"/>
              <w:left w:val="nil"/>
              <w:bottom w:val="nil"/>
              <w:right w:val="nil"/>
            </w:tcBorders>
          </w:tcPr>
          <w:p w:rsidR="00CD6A30" w:rsidRPr="00C156D3" w:rsidRDefault="00CD6A30" w:rsidP="00F23924">
            <w:pPr>
              <w:pStyle w:val="MARCRecordExample"/>
              <w:spacing w:line="240" w:lineRule="auto"/>
            </w:pPr>
            <w:r w:rsidRPr="00C156D3">
              <w:t>830</w:t>
            </w:r>
          </w:p>
        </w:tc>
        <w:tc>
          <w:tcPr>
            <w:tcW w:w="576" w:type="dxa"/>
            <w:tcBorders>
              <w:top w:val="nil"/>
              <w:left w:val="nil"/>
              <w:bottom w:val="nil"/>
              <w:right w:val="nil"/>
            </w:tcBorders>
          </w:tcPr>
          <w:p w:rsidR="00CD6A30" w:rsidRPr="00C156D3" w:rsidRDefault="00CD6A30" w:rsidP="00F23924">
            <w:pPr>
              <w:pStyle w:val="MARCRecordExample"/>
              <w:spacing w:line="240" w:lineRule="auto"/>
            </w:pPr>
            <w:r w:rsidRPr="00C156D3">
              <w:t>#0</w:t>
            </w:r>
          </w:p>
        </w:tc>
        <w:tc>
          <w:tcPr>
            <w:tcW w:w="7963" w:type="dxa"/>
            <w:tcBorders>
              <w:top w:val="nil"/>
              <w:left w:val="nil"/>
              <w:bottom w:val="nil"/>
              <w:right w:val="nil"/>
            </w:tcBorders>
          </w:tcPr>
          <w:p w:rsidR="00CD6A30" w:rsidRPr="00C156D3" w:rsidRDefault="00CD6A30" w:rsidP="00F23924">
            <w:pPr>
              <w:pStyle w:val="MARCRecordExample"/>
              <w:spacing w:line="240" w:lineRule="auto"/>
            </w:pPr>
            <w:r w:rsidRPr="00C156D3">
              <w:t>$a LUMIS-</w:t>
            </w:r>
            <w:proofErr w:type="spellStart"/>
            <w:r w:rsidRPr="00C156D3">
              <w:t>Schriften</w:t>
            </w:r>
            <w:proofErr w:type="spellEnd"/>
          </w:p>
        </w:tc>
      </w:tr>
    </w:tbl>
    <w:p w:rsidR="00CD6A30" w:rsidRPr="00C156D3" w:rsidRDefault="00CD6A30" w:rsidP="00CD6A30">
      <w:pPr>
        <w:spacing w:line="240" w:lineRule="exact"/>
      </w:pPr>
    </w:p>
    <w:p w:rsidR="00CD6A30" w:rsidRPr="00C156D3" w:rsidRDefault="00CD6A30" w:rsidP="00CD6A30">
      <w:pPr>
        <w:spacing w:line="240" w:lineRule="exact"/>
        <w:rPr>
          <w:b/>
        </w:rPr>
      </w:pPr>
    </w:p>
    <w:p w:rsidR="00CD6A30" w:rsidRPr="00C156D3" w:rsidRDefault="00CD6A30" w:rsidP="00CD6A30">
      <w:pPr>
        <w:spacing w:line="240" w:lineRule="exact"/>
        <w:rPr>
          <w:b/>
        </w:rPr>
      </w:pPr>
    </w:p>
    <w:p w:rsidR="00CD6A30" w:rsidRPr="00C156D3" w:rsidRDefault="00CD6A30" w:rsidP="00CD6A30">
      <w:pPr>
        <w:pStyle w:val="Heading2"/>
      </w:pPr>
      <w:r w:rsidRPr="00C156D3">
        <w:t>12.4.6. Numbering</w:t>
      </w:r>
    </w:p>
    <w:p w:rsidR="00CD6A30" w:rsidRPr="00C156D3" w:rsidRDefault="00CD6A30" w:rsidP="00CD6A30">
      <w:r w:rsidRPr="00C156D3">
        <w:t>Since the serial record represents the entire run of the serial, and the series numbering is likely to change with each issue, normally omit series numbering (</w:t>
      </w:r>
      <w:r w:rsidRPr="00C156D3">
        <w:rPr>
          <w:i/>
        </w:rPr>
        <w:t>RDA</w:t>
      </w:r>
      <w:r w:rsidRPr="00C156D3">
        <w:t xml:space="preserve"> 2.19.9.8.2). The numbering may be recorded only when all issues of the serial have the same series number. Note that when given, numbering is recorded in the series statement in the form in which it appears on the piece, and it is recorded in the series authorized access point in the form in which it appears in the authority record (field 642; e.g., use of "no.", etc.).</w:t>
      </w:r>
    </w:p>
    <w:p w:rsidR="00CD6A30" w:rsidRPr="00C156D3" w:rsidRDefault="00CD6A30" w:rsidP="00CD6A30">
      <w:pPr>
        <w:spacing w:line="240" w:lineRule="exact"/>
      </w:pPr>
    </w:p>
    <w:p w:rsidR="00A04EF6" w:rsidRDefault="00A04EF6" w:rsidP="00CE76EE">
      <w:pPr>
        <w:pStyle w:val="Heading1"/>
        <w:jc w:val="left"/>
      </w:pPr>
    </w:p>
    <w:p w:rsidR="00633D89" w:rsidRPr="00C156D3" w:rsidRDefault="00633D89" w:rsidP="00CE76EE">
      <w:pPr>
        <w:pStyle w:val="Heading1"/>
        <w:jc w:val="left"/>
        <w:rPr>
          <w:highlight w:val="lightGray"/>
        </w:rPr>
      </w:pPr>
      <w:r w:rsidRPr="00C156D3">
        <w:t>12.5. Main series and subseries</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r w:rsidRPr="00C156D3">
        <w:t>A main series and subseries combination is similar to a common title and section title, except that there is a third title on the piece which may be for a monograph, integrating resource, or a serial.</w:t>
      </w:r>
      <w:r w:rsidRPr="00C156D3">
        <w:rPr>
          <w:rStyle w:val="FootnoteReference"/>
        </w:rPr>
        <w:footnoteReference w:id="6"/>
      </w:r>
      <w:r w:rsidRPr="00C156D3">
        <w:t xml:space="preserve"> In other words, a subseries is analyzable; a section title is unanalyzable.  Apply LC-PCC PS 2.12.10 and LC-PCC PS 2.12.10.2 when determining whether two statements should be recorded as a main series and subseries or as separate series.  In order to be recorded </w:t>
      </w:r>
      <w:proofErr w:type="gramStart"/>
      <w:r w:rsidRPr="00C156D3">
        <w:t>as a</w:t>
      </w:r>
      <w:proofErr w:type="gramEnd"/>
      <w:r w:rsidRPr="00C156D3">
        <w:t xml:space="preserve"> main series/subseries the two statements must appear on the same source (LC-PCC PS 2.12.10.2).</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PCC provides the option of giving authorized access points for series in MARC field 8XX.  When exercising this option, the number of series authorized access points for main series and subseries differs, depending on whether the main series is numbered or unnumbered.   For serials, this distinction is not always obvious because the series numbering often is omitted from the serial’s bibliographic record.  When the main series is unnumbered, one series authorized access point is </w:t>
      </w:r>
      <w:proofErr w:type="spellStart"/>
      <w:r w:rsidRPr="00C156D3">
        <w:t>is</w:t>
      </w:r>
      <w:proofErr w:type="spellEnd"/>
      <w:r w:rsidRPr="00C156D3">
        <w:t xml:space="preserve"> given.  When the main series is numbered, a separate series authorized access point must be given for the main series alone without the subseries, regardless of whether the subseries </w:t>
      </w:r>
      <w:proofErr w:type="gramStart"/>
      <w:r w:rsidRPr="00C156D3">
        <w:t>is</w:t>
      </w:r>
      <w:proofErr w:type="gramEnd"/>
      <w:r w:rsidRPr="00C156D3">
        <w:t xml:space="preserve"> numbered or unnumbered.  Thus, two series authorized access points are given:  one </w:t>
      </w:r>
      <w:r w:rsidRPr="00C156D3">
        <w:lastRenderedPageBreak/>
        <w:t>containing just the main series and the other containing both main series and subseries.  If the numbering were to be given, the numbering of the main series would be given with the first and the numbering of the subseries would be given with the second.</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If a series statement is being recorded, include both the ISSN for the main series and the subseries (both are CONSER core if applicable) when they appear in the resource (RDA 2.12.8.3 and 2.12.16.3 and LC-PCC PS).  Optionally, record one or both ISSNs in the AAP for the series.  </w:t>
      </w:r>
    </w:p>
    <w:p w:rsidR="00633D89" w:rsidRPr="00C156D3" w:rsidRDefault="00633D89" w:rsidP="00633D89"/>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r w:rsidRPr="00C156D3">
        <w:rPr>
          <w:i/>
          <w:iCs/>
          <w:u w:val="single"/>
        </w:rPr>
        <w:t>Main series unnumbered</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 xml:space="preserve">On piece:   </w:t>
      </w:r>
      <w:proofErr w:type="spellStart"/>
      <w:r w:rsidRPr="00C156D3">
        <w:rPr>
          <w:i/>
          <w:iCs/>
        </w:rPr>
        <w:t>Acta</w:t>
      </w:r>
      <w:proofErr w:type="spellEnd"/>
      <w:r w:rsidRPr="00C156D3">
        <w:rPr>
          <w:i/>
          <w:iCs/>
        </w:rPr>
        <w:t xml:space="preserve"> </w:t>
      </w:r>
      <w:proofErr w:type="spellStart"/>
      <w:r w:rsidRPr="00C156D3">
        <w:rPr>
          <w:i/>
          <w:iCs/>
        </w:rPr>
        <w:t>Universitatis</w:t>
      </w:r>
      <w:proofErr w:type="spellEnd"/>
      <w:r w:rsidRPr="00C156D3">
        <w:rPr>
          <w:i/>
          <w:iCs/>
        </w:rPr>
        <w:t xml:space="preserve"> </w:t>
      </w:r>
      <w:proofErr w:type="spellStart"/>
      <w:r w:rsidRPr="00C156D3">
        <w:rPr>
          <w:i/>
          <w:iCs/>
        </w:rPr>
        <w:t>Stockholmiensis</w:t>
      </w:r>
      <w:proofErr w:type="spellEnd"/>
      <w:r w:rsidRPr="00C156D3">
        <w:rPr>
          <w:i/>
          <w:iCs/>
        </w:rPr>
        <w:t xml:space="preserve">. </w:t>
      </w:r>
      <w:proofErr w:type="gramStart"/>
      <w:r w:rsidRPr="00C156D3">
        <w:rPr>
          <w:i/>
          <w:iCs/>
        </w:rPr>
        <w:t>Stockholm economic studies.</w:t>
      </w:r>
      <w:proofErr w:type="gramEnd"/>
      <w:r w:rsidRPr="00C156D3">
        <w:rPr>
          <w:i/>
          <w:iCs/>
        </w:rPr>
        <w:t xml:space="preserve"> </w:t>
      </w:r>
      <w:proofErr w:type="gramStart"/>
      <w:r w:rsidRPr="00C156D3">
        <w:rPr>
          <w:i/>
          <w:iCs/>
        </w:rPr>
        <w:t>ISSN 0348-3614.</w:t>
      </w:r>
      <w:proofErr w:type="gramEnd"/>
      <w:r w:rsidRPr="00C156D3">
        <w:rPr>
          <w:i/>
          <w:iCs/>
        </w:rPr>
        <w:t xml:space="preserve"> </w:t>
      </w:r>
      <w:proofErr w:type="gramStart"/>
      <w:r w:rsidRPr="00C156D3">
        <w:rPr>
          <w:i/>
          <w:iCs/>
        </w:rPr>
        <w:t>new</w:t>
      </w:r>
      <w:proofErr w:type="gramEnd"/>
      <w:r w:rsidRPr="00C156D3">
        <w:rPr>
          <w:i/>
          <w:iCs/>
        </w:rPr>
        <w:t xml:space="preserve"> ser. 7</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If analytic is a serial:</w:t>
      </w:r>
    </w:p>
    <w:p w:rsidR="00633D89" w:rsidRPr="00C156D3" w:rsidRDefault="00633D89" w:rsidP="00633D89"/>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490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#1</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w:t>
            </w:r>
            <w:proofErr w:type="gramStart"/>
            <w:r w:rsidRPr="00C156D3">
              <w:t>a</w:t>
            </w:r>
            <w:proofErr w:type="gramEnd"/>
            <w:r w:rsidRPr="00C156D3">
              <w:t xml:space="preserve"> </w:t>
            </w:r>
            <w:proofErr w:type="spellStart"/>
            <w:r w:rsidRPr="00C156D3">
              <w:t>Acta</w:t>
            </w:r>
            <w:proofErr w:type="spellEnd"/>
            <w:r w:rsidRPr="00C156D3">
              <w:t xml:space="preserve"> </w:t>
            </w:r>
            <w:proofErr w:type="spellStart"/>
            <w:r w:rsidRPr="00C156D3">
              <w:t>Universitatis</w:t>
            </w:r>
            <w:proofErr w:type="spellEnd"/>
            <w:r w:rsidRPr="00C156D3">
              <w:t xml:space="preserve"> </w:t>
            </w:r>
            <w:proofErr w:type="spellStart"/>
            <w:r w:rsidRPr="00C156D3">
              <w:t>Stockholmiensis</w:t>
            </w:r>
            <w:proofErr w:type="spellEnd"/>
            <w:r w:rsidRPr="00C156D3">
              <w:t>. Stockholm economic studies, $x 0348-3614</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w:t>
            </w:r>
            <w:proofErr w:type="gramStart"/>
            <w:r w:rsidRPr="00C156D3">
              <w:t>a</w:t>
            </w:r>
            <w:proofErr w:type="gramEnd"/>
            <w:r w:rsidRPr="00C156D3">
              <w:t xml:space="preserve"> </w:t>
            </w:r>
            <w:proofErr w:type="spellStart"/>
            <w:r w:rsidRPr="00C156D3">
              <w:t>Acta</w:t>
            </w:r>
            <w:proofErr w:type="spellEnd"/>
            <w:r w:rsidRPr="00C156D3">
              <w:t xml:space="preserve"> </w:t>
            </w:r>
            <w:proofErr w:type="spellStart"/>
            <w:r w:rsidRPr="00C156D3">
              <w:t>Universitatis</w:t>
            </w:r>
            <w:proofErr w:type="spellEnd"/>
            <w:r w:rsidRPr="00C156D3">
              <w:t xml:space="preserve"> </w:t>
            </w:r>
            <w:proofErr w:type="spellStart"/>
            <w:r w:rsidRPr="00C156D3">
              <w:t>Stockholmiensis</w:t>
            </w:r>
            <w:proofErr w:type="spellEnd"/>
            <w:r w:rsidRPr="00C156D3">
              <w:t>. $p Stockholm economic studies.</w:t>
            </w:r>
            <w:r w:rsidRPr="00C156D3">
              <w:rPr>
                <w:rStyle w:val="FootnoteReference"/>
              </w:rPr>
              <w:footnoteReference w:id="7"/>
            </w:r>
          </w:p>
        </w:tc>
      </w:tr>
    </w:tbl>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A04EF6" w:rsidRDefault="00A04EF6"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r w:rsidRPr="00C156D3">
        <w:rPr>
          <w:i/>
          <w:iCs/>
          <w:u w:val="single"/>
        </w:rPr>
        <w:t>Main series numbered</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 xml:space="preserve">On piece:  </w:t>
      </w:r>
      <w:proofErr w:type="spellStart"/>
      <w:r w:rsidRPr="00C156D3">
        <w:rPr>
          <w:i/>
          <w:iCs/>
        </w:rPr>
        <w:t>Biblioteca</w:t>
      </w:r>
      <w:proofErr w:type="spellEnd"/>
      <w:r w:rsidRPr="00C156D3">
        <w:rPr>
          <w:i/>
          <w:iCs/>
        </w:rPr>
        <w:t xml:space="preserve"> de arte </w:t>
      </w:r>
      <w:proofErr w:type="spellStart"/>
      <w:r w:rsidRPr="00C156D3">
        <w:rPr>
          <w:i/>
          <w:iCs/>
        </w:rPr>
        <w:t>hispánico</w:t>
      </w:r>
      <w:proofErr w:type="spellEnd"/>
      <w:r w:rsidRPr="00C156D3">
        <w:rPr>
          <w:i/>
          <w:iCs/>
        </w:rPr>
        <w:t xml:space="preserve"> </w:t>
      </w:r>
      <w:proofErr w:type="gramStart"/>
      <w:r w:rsidRPr="00C156D3">
        <w:rPr>
          <w:i/>
          <w:iCs/>
        </w:rPr>
        <w:t xml:space="preserve">8  </w:t>
      </w:r>
      <w:proofErr w:type="spellStart"/>
      <w:r w:rsidRPr="00C156D3">
        <w:rPr>
          <w:i/>
          <w:iCs/>
        </w:rPr>
        <w:t>Artes</w:t>
      </w:r>
      <w:proofErr w:type="spellEnd"/>
      <w:proofErr w:type="gramEnd"/>
      <w:r w:rsidRPr="00C156D3">
        <w:rPr>
          <w:i/>
          <w:iCs/>
        </w:rPr>
        <w:t xml:space="preserve"> </w:t>
      </w:r>
      <w:proofErr w:type="spellStart"/>
      <w:r w:rsidRPr="00C156D3">
        <w:rPr>
          <w:i/>
          <w:iCs/>
        </w:rPr>
        <w:t>aplicadas</w:t>
      </w:r>
      <w:proofErr w:type="spellEnd"/>
      <w:r w:rsidRPr="00C156D3">
        <w:rPr>
          <w:i/>
          <w:iCs/>
        </w:rPr>
        <w:t xml:space="preserve"> 1</w:t>
      </w:r>
    </w:p>
    <w:p w:rsidR="00633D89" w:rsidRPr="00C156D3" w:rsidRDefault="00633D89" w:rsidP="00633D89"/>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If analytic is a serial:</w:t>
      </w:r>
    </w:p>
    <w:p w:rsidR="00633D89" w:rsidRPr="00C156D3" w:rsidRDefault="00633D89" w:rsidP="00633D89"/>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490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#1</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 xml:space="preserve">$a </w:t>
            </w:r>
            <w:proofErr w:type="spellStart"/>
            <w:r w:rsidRPr="00C156D3">
              <w:t>Biblioteca</w:t>
            </w:r>
            <w:proofErr w:type="spellEnd"/>
            <w:r w:rsidRPr="00C156D3">
              <w:t xml:space="preserve"> de arte </w:t>
            </w:r>
            <w:proofErr w:type="spellStart"/>
            <w:r w:rsidRPr="00C156D3">
              <w:t>hisp</w:t>
            </w:r>
            <w:r w:rsidRPr="00C156D3">
              <w:rPr>
                <w:rFonts w:cs="Courier New"/>
              </w:rPr>
              <w:t>ánico</w:t>
            </w:r>
            <w:proofErr w:type="spellEnd"/>
            <w:r w:rsidRPr="00C156D3">
              <w:rPr>
                <w:rFonts w:cs="Courier New"/>
              </w:rPr>
              <w:t xml:space="preserve">. $a </w:t>
            </w:r>
            <w:proofErr w:type="spellStart"/>
            <w:r w:rsidRPr="00C156D3">
              <w:rPr>
                <w:rFonts w:cs="Courier New"/>
              </w:rPr>
              <w:t>Artes</w:t>
            </w:r>
            <w:proofErr w:type="spellEnd"/>
            <w:r w:rsidRPr="00C156D3">
              <w:rPr>
                <w:rFonts w:cs="Courier New"/>
              </w:rPr>
              <w:t xml:space="preserve"> </w:t>
            </w:r>
            <w:proofErr w:type="spellStart"/>
            <w:r w:rsidRPr="00C156D3">
              <w:rPr>
                <w:rFonts w:cs="Courier New"/>
              </w:rPr>
              <w:t>aplicadas</w:t>
            </w:r>
            <w:proofErr w:type="spellEnd"/>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 xml:space="preserve">$a </w:t>
            </w:r>
            <w:proofErr w:type="spellStart"/>
            <w:r w:rsidRPr="00C156D3">
              <w:t>Biblioteca</w:t>
            </w:r>
            <w:proofErr w:type="spellEnd"/>
            <w:r w:rsidRPr="00C156D3">
              <w:t xml:space="preserve"> de arte </w:t>
            </w:r>
            <w:proofErr w:type="spellStart"/>
            <w:r w:rsidRPr="00C156D3">
              <w:t>hisp</w:t>
            </w:r>
            <w:r w:rsidRPr="00C156D3">
              <w:rPr>
                <w:rFonts w:cs="Courier New"/>
              </w:rPr>
              <w:t>ánico</w:t>
            </w:r>
            <w:proofErr w:type="spellEnd"/>
            <w:r w:rsidRPr="00C156D3">
              <w:t>.</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 xml:space="preserve">$a </w:t>
            </w:r>
            <w:proofErr w:type="spellStart"/>
            <w:r w:rsidRPr="00C156D3">
              <w:t>Biblioteca</w:t>
            </w:r>
            <w:proofErr w:type="spellEnd"/>
            <w:r w:rsidRPr="00C156D3">
              <w:t xml:space="preserve"> de arte </w:t>
            </w:r>
            <w:proofErr w:type="spellStart"/>
            <w:r w:rsidRPr="00C156D3">
              <w:t>hispánico</w:t>
            </w:r>
            <w:proofErr w:type="spellEnd"/>
            <w:r w:rsidRPr="00C156D3">
              <w:t xml:space="preserve">. $p </w:t>
            </w:r>
            <w:proofErr w:type="spellStart"/>
            <w:r w:rsidRPr="00C156D3">
              <w:t>Artes</w:t>
            </w:r>
            <w:proofErr w:type="spellEnd"/>
            <w:r w:rsidRPr="00C156D3">
              <w:t xml:space="preserve"> </w:t>
            </w:r>
            <w:proofErr w:type="spellStart"/>
            <w:r w:rsidRPr="00C156D3">
              <w:t>aplicadas</w:t>
            </w:r>
            <w:proofErr w:type="spellEnd"/>
            <w:r w:rsidRPr="00C156D3">
              <w:t>.</w:t>
            </w:r>
          </w:p>
        </w:tc>
      </w:tr>
    </w:tbl>
    <w:p w:rsidR="00633D89" w:rsidRPr="00C156D3" w:rsidRDefault="00633D89" w:rsidP="00633D89"/>
    <w:p w:rsidR="00633D89" w:rsidRPr="00C156D3" w:rsidRDefault="00633D89" w:rsidP="00633D89"/>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National Institute of Mental Health</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Series B, No. 14</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sz w:val="12"/>
          <w:szCs w:val="12"/>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STAFFING OF</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MENTAL HEALTH</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FACILITIES</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UNITED STATES</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1976</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b/>
          <w:bCs/>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U.S. DEPARTMENT OF</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HEALTH, EDUCATION, AND WELFARE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PUBLIC HEALTH SERVICE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ALCOHOL, DRUG ABUSE AND</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r w:rsidRPr="00C156D3">
        <w:rPr>
          <w:sz w:val="16"/>
          <w:szCs w:val="16"/>
        </w:rPr>
        <w:t>MENTAL HEALTH ADMINISTRATION</w:t>
      </w:r>
    </w:p>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Pr>
        <w:ind w:left="720"/>
        <w:rPr>
          <w:b/>
        </w:rPr>
      </w:pPr>
      <w:proofErr w:type="gramStart"/>
      <w:r w:rsidRPr="00C156D3">
        <w:rPr>
          <w:b/>
        </w:rPr>
        <w:t>Fig. 12.13a.</w:t>
      </w:r>
      <w:proofErr w:type="gramEnd"/>
      <w:r w:rsidRPr="00C156D3">
        <w:rPr>
          <w:b/>
        </w:rPr>
        <w:t xml:space="preserve"> Cover</w:t>
      </w:r>
    </w:p>
    <w:p w:rsidR="00633D89" w:rsidRPr="00C156D3" w:rsidRDefault="00633D89" w:rsidP="00633D89">
      <w:pPr>
        <w:ind w:left="720"/>
        <w:rPr>
          <w:b/>
        </w:rPr>
      </w:pPr>
    </w:p>
    <w:p w:rsidR="00633D89" w:rsidRPr="00C156D3" w:rsidRDefault="00633D89" w:rsidP="00633D89"/>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MENTAL HEALTH</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FACILITIES</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UNITED STATES</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b/>
          <w:bCs/>
          <w:sz w:val="16"/>
          <w:szCs w:val="16"/>
        </w:rPr>
      </w:pPr>
      <w:r w:rsidRPr="00C156D3">
        <w:rPr>
          <w:b/>
          <w:bCs/>
          <w:sz w:val="16"/>
          <w:szCs w:val="16"/>
        </w:rPr>
        <w:t>1976</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b/>
          <w:bCs/>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Marilyn J. Rosenstein</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Carl A. Taube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jc w:val="center"/>
        <w:rPr>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U.S. DEPARTMENT OF HEALTH, EDUCATION, AND WELFARE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PUBLIC HEALTH SERVICE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Alcohol, Drug Abuse, and Mental Health Administration</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National Institute of Mental Health</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Division of Biometry and Epidemiology</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Survey and Reports Branch</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5600 Fishers Lane</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822"/>
        </w:tabs>
        <w:jc w:val="center"/>
        <w:rPr>
          <w:sz w:val="16"/>
          <w:szCs w:val="16"/>
        </w:rPr>
      </w:pPr>
      <w:r w:rsidRPr="00C156D3">
        <w:rPr>
          <w:sz w:val="16"/>
          <w:szCs w:val="16"/>
        </w:rPr>
        <w:t>Rockville, Maryland 20857</w:t>
      </w:r>
    </w:p>
    <w:p w:rsidR="00633D89" w:rsidRPr="00C156D3" w:rsidRDefault="00633D89" w:rsidP="00633D89">
      <w:pPr>
        <w:framePr w:w="4508" w:vSpace="240" w:wrap="auto" w:vAnchor="text" w:hAnchor="margin" w:x="355" w:y="1"/>
        <w:pBdr>
          <w:top w:val="single" w:sz="7" w:space="0" w:color="000000"/>
          <w:left w:val="single" w:sz="7" w:space="0" w:color="000000"/>
          <w:bottom w:val="single" w:sz="7" w:space="0" w:color="000000"/>
          <w:right w:val="single" w:sz="7" w:space="0" w:color="000000"/>
        </w:pBdr>
        <w:tabs>
          <w:tab w:val="center" w:pos="1995"/>
        </w:tabs>
        <w:jc w:val="center"/>
        <w:rPr>
          <w:sz w:val="16"/>
          <w:szCs w:val="16"/>
        </w:rPr>
      </w:pPr>
    </w:p>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Pr="00C156D3" w:rsidRDefault="00633D89" w:rsidP="00633D89"/>
    <w:p w:rsidR="00633D89" w:rsidRDefault="00633D89" w:rsidP="00633D89">
      <w:pPr>
        <w:ind w:left="720"/>
        <w:rPr>
          <w:b/>
        </w:rPr>
      </w:pPr>
    </w:p>
    <w:p w:rsidR="00CE76EE" w:rsidRDefault="00CE76EE" w:rsidP="00633D89">
      <w:pPr>
        <w:ind w:left="720"/>
        <w:rPr>
          <w:b/>
        </w:rPr>
      </w:pPr>
    </w:p>
    <w:p w:rsidR="00CE76EE" w:rsidRDefault="00CE76EE" w:rsidP="00633D89">
      <w:pPr>
        <w:ind w:left="720"/>
        <w:rPr>
          <w:b/>
        </w:rPr>
      </w:pPr>
    </w:p>
    <w:p w:rsidR="00CE76EE" w:rsidRDefault="00CE76EE" w:rsidP="00633D89">
      <w:pPr>
        <w:ind w:left="720"/>
        <w:rPr>
          <w:b/>
        </w:rPr>
      </w:pPr>
    </w:p>
    <w:p w:rsidR="00CE76EE" w:rsidRDefault="00CE76EE" w:rsidP="00633D89">
      <w:pPr>
        <w:ind w:left="720"/>
        <w:rPr>
          <w:b/>
        </w:rPr>
      </w:pPr>
    </w:p>
    <w:p w:rsidR="00CE76EE" w:rsidRDefault="00CE76EE" w:rsidP="00633D89">
      <w:pPr>
        <w:ind w:left="720"/>
        <w:rPr>
          <w:b/>
        </w:rPr>
      </w:pPr>
    </w:p>
    <w:p w:rsidR="00CE76EE" w:rsidRDefault="00CE76EE" w:rsidP="00633D89">
      <w:pPr>
        <w:ind w:left="720"/>
        <w:rPr>
          <w:b/>
        </w:rPr>
      </w:pPr>
    </w:p>
    <w:p w:rsidR="00CE76EE" w:rsidRDefault="00CE76EE" w:rsidP="00633D89">
      <w:pPr>
        <w:ind w:left="720"/>
        <w:rPr>
          <w:b/>
        </w:rPr>
      </w:pPr>
    </w:p>
    <w:p w:rsidR="00CE76EE" w:rsidRPr="00C156D3" w:rsidRDefault="00CE76EE" w:rsidP="00FA26A7">
      <w:pPr>
        <w:rPr>
          <w:b/>
        </w:rPr>
      </w:pPr>
    </w:p>
    <w:p w:rsidR="00633D89" w:rsidRPr="00C156D3" w:rsidRDefault="00633D89" w:rsidP="00633D89">
      <w:pPr>
        <w:ind w:left="720"/>
        <w:rPr>
          <w:b/>
        </w:rPr>
      </w:pPr>
      <w:proofErr w:type="gramStart"/>
      <w:r w:rsidRPr="00C156D3">
        <w:rPr>
          <w:b/>
        </w:rPr>
        <w:t>Fig. 12.13b.</w:t>
      </w:r>
      <w:proofErr w:type="gramEnd"/>
      <w:r w:rsidRPr="00C156D3">
        <w:rPr>
          <w:b/>
        </w:rPr>
        <w:t xml:space="preserve"> Title page of analytic</w:t>
      </w:r>
    </w:p>
    <w:p w:rsidR="00633D89" w:rsidRDefault="00633D89" w:rsidP="00633D89"/>
    <w:p w:rsidR="004F36CE" w:rsidRDefault="004F36CE" w:rsidP="00633D89"/>
    <w:p w:rsidR="00EE2946" w:rsidRDefault="00EE2946" w:rsidP="00633D89"/>
    <w:p w:rsidR="00EE2946" w:rsidRDefault="00EE2946" w:rsidP="00633D89"/>
    <w:p w:rsidR="00EE2946" w:rsidRDefault="00EE2946" w:rsidP="00633D89"/>
    <w:p w:rsidR="00EE2946" w:rsidRDefault="00EE2946" w:rsidP="00633D89"/>
    <w:p w:rsidR="00EE2946" w:rsidRDefault="00EE2946" w:rsidP="00633D89"/>
    <w:p w:rsidR="004F36CE" w:rsidRDefault="004F36CE" w:rsidP="00633D89"/>
    <w:p w:rsidR="004F36CE" w:rsidRDefault="004F36CE" w:rsidP="00633D89"/>
    <w:p w:rsidR="004F36CE" w:rsidRDefault="004F36CE" w:rsidP="00633D89"/>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center" w:pos="2099"/>
        </w:tabs>
        <w:jc w:val="center"/>
        <w:rPr>
          <w:b/>
          <w:bCs/>
          <w:i/>
          <w:sz w:val="16"/>
          <w:szCs w:val="16"/>
        </w:rPr>
      </w:pPr>
      <w:r w:rsidRPr="00C156D3">
        <w:rPr>
          <w:b/>
          <w:bCs/>
          <w:i/>
          <w:sz w:val="16"/>
          <w:szCs w:val="16"/>
        </w:rPr>
        <w:t>REPORT SERIES ON MENTAL HEALTH STATISTICS</w:t>
      </w: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center" w:pos="1822"/>
        </w:tabs>
        <w:jc w:val="center"/>
        <w:rPr>
          <w:i/>
          <w:sz w:val="16"/>
          <w:szCs w:val="16"/>
        </w:rPr>
      </w:pPr>
    </w:p>
    <w:p w:rsidR="004F36CE" w:rsidRPr="004F36CE"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center" w:pos="1822"/>
        </w:tabs>
        <w:jc w:val="center"/>
        <w:rPr>
          <w:i/>
          <w:color w:val="C00000"/>
          <w:sz w:val="16"/>
          <w:szCs w:val="16"/>
        </w:rPr>
      </w:pPr>
    </w:p>
    <w:p w:rsidR="004F36CE" w:rsidRPr="004F36CE"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rPr>
          <w:b/>
          <w:bCs/>
          <w:i/>
          <w:color w:val="C00000"/>
          <w:sz w:val="16"/>
          <w:szCs w:val="16"/>
        </w:rPr>
      </w:pPr>
    </w:p>
    <w:p w:rsidR="004F36CE" w:rsidRPr="00A04EF6"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left" w:pos="-1440"/>
        </w:tabs>
        <w:jc w:val="both"/>
        <w:rPr>
          <w:i/>
          <w:sz w:val="16"/>
          <w:szCs w:val="16"/>
        </w:rPr>
      </w:pPr>
      <w:proofErr w:type="gramStart"/>
      <w:r w:rsidRPr="00A04EF6">
        <w:rPr>
          <w:i/>
          <w:sz w:val="16"/>
          <w:szCs w:val="16"/>
        </w:rPr>
        <w:t>Series A</w:t>
      </w:r>
      <w:r w:rsidRPr="00A04EF6">
        <w:rPr>
          <w:i/>
          <w:sz w:val="12"/>
          <w:szCs w:val="12"/>
        </w:rPr>
        <w:t>.</w:t>
      </w:r>
      <w:proofErr w:type="gramEnd"/>
      <w:r w:rsidRPr="00A04EF6">
        <w:rPr>
          <w:i/>
          <w:sz w:val="12"/>
          <w:szCs w:val="12"/>
        </w:rPr>
        <w:t xml:space="preserve">     </w:t>
      </w:r>
      <w:r w:rsidRPr="00A04EF6">
        <w:rPr>
          <w:b/>
          <w:i/>
          <w:iCs/>
          <w:sz w:val="16"/>
          <w:szCs w:val="16"/>
        </w:rPr>
        <w:t>Mental Health Facility Reports</w:t>
      </w:r>
      <w:r w:rsidRPr="00A04EF6">
        <w:rPr>
          <w:b/>
          <w:i/>
          <w:sz w:val="16"/>
          <w:szCs w:val="16"/>
        </w:rPr>
        <w:t>:</w:t>
      </w:r>
      <w:r w:rsidRPr="00A04EF6">
        <w:rPr>
          <w:i/>
          <w:sz w:val="16"/>
          <w:szCs w:val="16"/>
        </w:rPr>
        <w:t xml:space="preserve">  Descriptive data on mental health facilities, patients served, staffing and expenditures.</w:t>
      </w: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jc w:val="both"/>
        <w:rPr>
          <w:i/>
          <w:sz w:val="16"/>
          <w:szCs w:val="16"/>
        </w:rPr>
      </w:pP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left" w:pos="-1440"/>
        </w:tabs>
        <w:jc w:val="both"/>
        <w:rPr>
          <w:i/>
          <w:iCs/>
          <w:sz w:val="16"/>
          <w:szCs w:val="16"/>
        </w:rPr>
      </w:pPr>
      <w:proofErr w:type="gramStart"/>
      <w:r w:rsidRPr="00C156D3">
        <w:rPr>
          <w:i/>
          <w:sz w:val="16"/>
          <w:szCs w:val="16"/>
        </w:rPr>
        <w:t>Series B.</w:t>
      </w:r>
      <w:proofErr w:type="gramEnd"/>
      <w:r w:rsidRPr="00C156D3">
        <w:rPr>
          <w:i/>
          <w:sz w:val="16"/>
          <w:szCs w:val="16"/>
        </w:rPr>
        <w:t xml:space="preserve">     </w:t>
      </w:r>
      <w:r w:rsidRPr="00C156D3">
        <w:rPr>
          <w:b/>
          <w:i/>
          <w:iCs/>
          <w:sz w:val="16"/>
          <w:szCs w:val="16"/>
        </w:rPr>
        <w:t>Analytical and Special Study Reports</w:t>
      </w:r>
      <w:r w:rsidRPr="00C156D3">
        <w:rPr>
          <w:i/>
          <w:iCs/>
          <w:sz w:val="16"/>
          <w:szCs w:val="16"/>
        </w:rPr>
        <w:t>:</w:t>
      </w:r>
      <w:r w:rsidRPr="00C156D3">
        <w:rPr>
          <w:i/>
          <w:sz w:val="16"/>
          <w:szCs w:val="16"/>
        </w:rPr>
        <w:t xml:space="preserve"> Special purpose studies or detailed analytical and interpretive reports.</w:t>
      </w: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jc w:val="both"/>
        <w:rPr>
          <w:i/>
          <w:sz w:val="16"/>
          <w:szCs w:val="16"/>
        </w:rPr>
      </w:pP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left" w:pos="-1440"/>
        </w:tabs>
        <w:jc w:val="both"/>
        <w:rPr>
          <w:i/>
          <w:sz w:val="16"/>
          <w:szCs w:val="16"/>
        </w:rPr>
      </w:pPr>
      <w:proofErr w:type="gramStart"/>
      <w:r w:rsidRPr="00C156D3">
        <w:rPr>
          <w:i/>
          <w:sz w:val="16"/>
          <w:szCs w:val="16"/>
        </w:rPr>
        <w:t>Series C.</w:t>
      </w:r>
      <w:proofErr w:type="gramEnd"/>
      <w:r w:rsidRPr="00C156D3">
        <w:rPr>
          <w:i/>
          <w:sz w:val="16"/>
          <w:szCs w:val="16"/>
        </w:rPr>
        <w:t xml:space="preserve">     </w:t>
      </w:r>
      <w:r w:rsidRPr="00C156D3">
        <w:rPr>
          <w:b/>
          <w:i/>
          <w:iCs/>
          <w:sz w:val="16"/>
          <w:szCs w:val="16"/>
        </w:rPr>
        <w:t>Methodology Reports</w:t>
      </w:r>
      <w:r w:rsidRPr="00C156D3">
        <w:rPr>
          <w:i/>
          <w:iCs/>
          <w:sz w:val="16"/>
          <w:szCs w:val="16"/>
        </w:rPr>
        <w:t>:</w:t>
      </w:r>
      <w:r w:rsidRPr="00C156D3">
        <w:rPr>
          <w:i/>
          <w:sz w:val="16"/>
          <w:szCs w:val="16"/>
        </w:rPr>
        <w:t xml:space="preserve"> New statistical methodology, data collection procedures or models, new analytical techniques, evaluation of data collection procedures.</w:t>
      </w: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jc w:val="both"/>
        <w:rPr>
          <w:i/>
          <w:sz w:val="16"/>
          <w:szCs w:val="16"/>
        </w:rPr>
      </w:pP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left" w:pos="-1440"/>
        </w:tabs>
        <w:jc w:val="both"/>
        <w:rPr>
          <w:i/>
          <w:sz w:val="16"/>
          <w:szCs w:val="16"/>
        </w:rPr>
      </w:pPr>
      <w:proofErr w:type="gramStart"/>
      <w:r w:rsidRPr="00C156D3">
        <w:rPr>
          <w:i/>
          <w:sz w:val="16"/>
          <w:szCs w:val="16"/>
        </w:rPr>
        <w:t>Series D.</w:t>
      </w:r>
      <w:proofErr w:type="gramEnd"/>
      <w:r w:rsidRPr="00C156D3">
        <w:rPr>
          <w:i/>
          <w:sz w:val="16"/>
          <w:szCs w:val="16"/>
        </w:rPr>
        <w:t xml:space="preserve">    </w:t>
      </w:r>
      <w:r w:rsidRPr="00C156D3">
        <w:rPr>
          <w:b/>
          <w:i/>
          <w:iCs/>
          <w:sz w:val="16"/>
          <w:szCs w:val="16"/>
        </w:rPr>
        <w:t>Conference or Committee Reports, and Analytical Reviews of Literature</w:t>
      </w:r>
      <w:r w:rsidRPr="00C156D3">
        <w:rPr>
          <w:i/>
          <w:iCs/>
          <w:sz w:val="16"/>
          <w:szCs w:val="16"/>
        </w:rPr>
        <w:t>:</w:t>
      </w:r>
      <w:r w:rsidRPr="00C156D3">
        <w:rPr>
          <w:i/>
          <w:sz w:val="16"/>
          <w:szCs w:val="16"/>
        </w:rPr>
        <w:t xml:space="preserve"> Conference and committee reports and analytical reviews of the literature on subjects of general interest to the field.</w:t>
      </w: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jc w:val="both"/>
        <w:rPr>
          <w:i/>
          <w:sz w:val="12"/>
          <w:szCs w:val="12"/>
        </w:rPr>
      </w:pPr>
    </w:p>
    <w:p w:rsidR="004F36CE" w:rsidRPr="00C156D3" w:rsidRDefault="004F36CE" w:rsidP="00EE2946">
      <w:pPr>
        <w:framePr w:w="7777" w:vSpace="240" w:wrap="auto" w:vAnchor="text" w:hAnchor="page" w:x="2566" w:y="-2184"/>
        <w:pBdr>
          <w:top w:val="single" w:sz="7" w:space="0" w:color="000000"/>
          <w:left w:val="single" w:sz="7" w:space="0" w:color="000000"/>
          <w:bottom w:val="single" w:sz="7" w:space="0" w:color="000000"/>
          <w:right w:val="single" w:sz="7" w:space="0" w:color="000000"/>
        </w:pBdr>
        <w:tabs>
          <w:tab w:val="center" w:pos="1995"/>
        </w:tabs>
        <w:jc w:val="center"/>
        <w:rPr>
          <w:i/>
          <w:sz w:val="16"/>
          <w:szCs w:val="16"/>
        </w:rPr>
      </w:pPr>
    </w:p>
    <w:p w:rsidR="004F36CE" w:rsidRDefault="004F36CE" w:rsidP="00633D89"/>
    <w:p w:rsidR="004F36CE" w:rsidRDefault="004F36CE" w:rsidP="00633D89"/>
    <w:p w:rsidR="004F36CE" w:rsidRDefault="004F36CE" w:rsidP="00633D89"/>
    <w:p w:rsidR="00633D89" w:rsidRPr="00C156D3" w:rsidRDefault="00633D89" w:rsidP="00633D89">
      <w:proofErr w:type="gramStart"/>
      <w:r w:rsidRPr="00C156D3">
        <w:rPr>
          <w:b/>
        </w:rPr>
        <w:t>Fig. 12.13c.</w:t>
      </w:r>
      <w:proofErr w:type="gramEnd"/>
      <w:r w:rsidRPr="00C156D3">
        <w:rPr>
          <w:b/>
        </w:rPr>
        <w:t xml:space="preserve"> Series title page</w:t>
      </w:r>
      <w:r w:rsidRPr="00C156D3">
        <w:t xml:space="preserve"> </w:t>
      </w:r>
    </w:p>
    <w:p w:rsidR="00633D89" w:rsidRPr="00C156D3" w:rsidRDefault="00633D89" w:rsidP="00633D89"/>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pPr>
      <w:r w:rsidRPr="00C156D3">
        <w:t>The series in this example consists of a main series ($a), subseries designation ($n), and subseries ($p).  The main series and subseries appear together only on the series title page.  The series number "No. 14" which appears on the cover applies to the subseries.  The main series is unnumbered.  The serial is cataloged as:</w:t>
      </w:r>
    </w:p>
    <w:p w:rsidR="00633D89" w:rsidRPr="00C156D3" w:rsidRDefault="00633D89" w:rsidP="00633D89"/>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245</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$a Staffing of mental health facilities, United States.</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490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1#</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$a Report series on mental health statistics. Series B, Analytical and special study reports</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$a Report series on mental health statistics. $n Series B, $p Analytical and special study reports.</w:t>
            </w:r>
          </w:p>
          <w:p w:rsidR="00633D89" w:rsidRPr="00C156D3" w:rsidRDefault="00633D89" w:rsidP="00F23924">
            <w:pPr>
              <w:pStyle w:val="MARCRecordExample"/>
              <w:spacing w:line="240" w:lineRule="auto"/>
            </w:pPr>
          </w:p>
        </w:tc>
      </w:tr>
    </w:tbl>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r w:rsidRPr="00C156D3">
        <w:rPr>
          <w:i/>
          <w:iCs/>
          <w:u w:val="single"/>
        </w:rPr>
        <w:t>Main series numbered; ISSNs of both main series and subseries appear on resource</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u w:val="single"/>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On piece:  Lund studies in geography 101, ISSN 1400-1144, Ser. B, Human geography 48, ISSN 0076-1478</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r w:rsidRPr="00C156D3">
        <w:rPr>
          <w:i/>
          <w:iCs/>
        </w:rPr>
        <w:t>If analytic is a serial:</w:t>
      </w:r>
    </w:p>
    <w:p w:rsidR="00633D89" w:rsidRPr="00C156D3" w:rsidRDefault="00633D89" w:rsidP="00633D89">
      <w:pPr>
        <w:tabs>
          <w:tab w:val="left" w:pos="0"/>
          <w:tab w:val="left" w:pos="360"/>
          <w:tab w:val="left" w:pos="1080"/>
          <w:tab w:val="left" w:pos="1440"/>
          <w:tab w:val="left" w:pos="1620"/>
          <w:tab w:val="left" w:pos="2880"/>
          <w:tab w:val="left" w:pos="4320"/>
          <w:tab w:val="left" w:pos="5760"/>
          <w:tab w:val="left" w:pos="7200"/>
          <w:tab w:val="left" w:pos="8640"/>
        </w:tabs>
        <w:rPr>
          <w:i/>
          <w:iCs/>
        </w:rPr>
      </w:pPr>
    </w:p>
    <w:tbl>
      <w:tblPr>
        <w:tblW w:w="93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76"/>
        <w:gridCol w:w="7963"/>
      </w:tblGrid>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490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#1</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$a Lund studies in geography, $x 1400-1144. $$a Ser. B., Human geography, $x 0076-1478</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 xml:space="preserve">$a Lund studies in geography. </w:t>
            </w:r>
          </w:p>
        </w:tc>
      </w:tr>
      <w:tr w:rsidR="00633D89" w:rsidRPr="00C156D3" w:rsidTr="00F23924">
        <w:trPr>
          <w:trHeight w:val="144"/>
        </w:trPr>
        <w:tc>
          <w:tcPr>
            <w:tcW w:w="803" w:type="dxa"/>
            <w:tcBorders>
              <w:top w:val="nil"/>
              <w:left w:val="nil"/>
              <w:bottom w:val="nil"/>
              <w:right w:val="nil"/>
            </w:tcBorders>
          </w:tcPr>
          <w:p w:rsidR="00633D89" w:rsidRPr="00C156D3" w:rsidRDefault="00633D89" w:rsidP="00F23924">
            <w:pPr>
              <w:pStyle w:val="MARCRecordExample"/>
              <w:spacing w:line="240" w:lineRule="auto"/>
            </w:pPr>
            <w:r w:rsidRPr="00C156D3">
              <w:t>830</w:t>
            </w:r>
          </w:p>
        </w:tc>
        <w:tc>
          <w:tcPr>
            <w:tcW w:w="576" w:type="dxa"/>
            <w:tcBorders>
              <w:top w:val="nil"/>
              <w:left w:val="nil"/>
              <w:bottom w:val="nil"/>
              <w:right w:val="nil"/>
            </w:tcBorders>
          </w:tcPr>
          <w:p w:rsidR="00633D89" w:rsidRPr="00C156D3" w:rsidRDefault="00633D89" w:rsidP="00F23924">
            <w:pPr>
              <w:pStyle w:val="MARCRecordExample"/>
              <w:spacing w:line="240" w:lineRule="auto"/>
            </w:pPr>
            <w:r w:rsidRPr="00C156D3">
              <w:t>#0</w:t>
            </w:r>
          </w:p>
        </w:tc>
        <w:tc>
          <w:tcPr>
            <w:tcW w:w="7963" w:type="dxa"/>
            <w:tcBorders>
              <w:top w:val="nil"/>
              <w:left w:val="nil"/>
              <w:bottom w:val="nil"/>
              <w:right w:val="nil"/>
            </w:tcBorders>
          </w:tcPr>
          <w:p w:rsidR="00633D89" w:rsidRPr="00C156D3" w:rsidRDefault="00633D89" w:rsidP="00F23924">
            <w:pPr>
              <w:pStyle w:val="MARCRecordExample"/>
              <w:spacing w:line="240" w:lineRule="auto"/>
            </w:pPr>
            <w:r w:rsidRPr="00C156D3">
              <w:t>$a Lund studies in geography. $n Ser. B, $p Human geography.</w:t>
            </w:r>
          </w:p>
        </w:tc>
      </w:tr>
    </w:tbl>
    <w:p w:rsidR="00633D89" w:rsidRPr="00C156D3" w:rsidRDefault="00633D89" w:rsidP="00633D89">
      <w:pPr>
        <w:pStyle w:val="Heading1"/>
        <w:jc w:val="left"/>
      </w:pPr>
    </w:p>
    <w:p w:rsidR="005A763E" w:rsidRPr="00C156D3" w:rsidRDefault="005A763E" w:rsidP="005A763E">
      <w:pPr>
        <w:pStyle w:val="Heading1"/>
        <w:jc w:val="left"/>
        <w:rPr>
          <w:highlight w:val="lightGray"/>
        </w:rPr>
      </w:pPr>
      <w:r w:rsidRPr="00C156D3">
        <w:t>12.6. Changes and other series-related challenges</w:t>
      </w:r>
    </w:p>
    <w:p w:rsidR="005A763E" w:rsidRPr="00C156D3" w:rsidRDefault="005A763E" w:rsidP="005A763E">
      <w:pPr>
        <w:pStyle w:val="Heading2"/>
      </w:pPr>
      <w:r w:rsidRPr="00C156D3">
        <w:t xml:space="preserve">12.6.1. Changes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Over the lifetime of a resource issued in a series, the series information may change. The series title may change. The corporate body qualifier used in the qualifier for the series authorized access point may change. The series may be added to or dropped from later serial issues. These changes are expressed by prefacing the appropriate series statement with the date(s) and/or numbering of the issue(s) of the serial on which the series first and/or last appeared. Record the date(s) or numbering information </w:t>
      </w:r>
      <w:proofErr w:type="gramStart"/>
      <w:r w:rsidRPr="00C156D3">
        <w:t>in 490 subfield</w:t>
      </w:r>
      <w:proofErr w:type="gramEnd"/>
      <w:r w:rsidRPr="00C156D3">
        <w:t xml:space="preserve"> $3.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For example, if a monthly serial is issued in a series beginning with v. 8, no. 3 (Mar. 1990), give the date "Mar. 1990-   :" in the series statement. While chronological designations are normally used, numeric designations may be used if more appropriate.</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 In all of the following examples, the module will be demonstrating how to record both 490 and 830 fields as if all the series will have authorized access points. If your library has decided to not provide such access points, a series statement would be provided in a 490 with</w:t>
      </w:r>
      <w:r w:rsidR="007E2478">
        <w:t xml:space="preserve"> first indicator 0.</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i/>
          <w:iCs/>
          <w:sz w:val="20"/>
          <w:szCs w:val="20"/>
          <w:u w:val="single"/>
        </w:rPr>
      </w:pPr>
      <w:r w:rsidRPr="00C156D3">
        <w:rPr>
          <w:rFonts w:ascii="PMingLiU" w:eastAsia="PMingLiU" w:cs="PMingLiU"/>
          <w:i/>
          <w:iCs/>
          <w:u w:val="single"/>
        </w:rPr>
        <w:lastRenderedPageBreak/>
        <w:t>Series added on later issues:</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July 1987- : $a Statistical bulletin / Information Systems Division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Statistical bulletin (Seychelles. Information Systems Division)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i/>
          <w:iCs/>
          <w:sz w:val="20"/>
          <w:szCs w:val="20"/>
          <w:u w:val="single"/>
        </w:rPr>
      </w:pPr>
      <w:r w:rsidRPr="00C156D3">
        <w:rPr>
          <w:rFonts w:ascii="PMingLiU" w:eastAsia="PMingLiU" w:cs="PMingLiU"/>
          <w:i/>
          <w:iCs/>
          <w:u w:val="single"/>
        </w:rPr>
        <w:t>Series title changed:</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-1980: $a DHEW publication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1982- : $a DHHS publication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DHEW publication.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DHHS publication.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Use angle brackets in the series statement when the exact beginning/ending date is unknown.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&lt;June 1988-&gt;: $a International marketing information series</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i/>
          <w:iCs/>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w:t>
      </w:r>
      <w:r w:rsidRPr="00C156D3">
        <w:rPr>
          <w:rFonts w:ascii="Courier New" w:hAnsi="Courier New" w:cs="Courier New"/>
          <w:sz w:val="20"/>
          <w:szCs w:val="20"/>
        </w:rPr>
        <w:tab/>
        <w:t>International marketing information series.</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5A763E" w:rsidRPr="00C156D3" w:rsidRDefault="005A763E" w:rsidP="005A763E">
      <w:pPr>
        <w:pStyle w:val="BodyTextIndent"/>
        <w:ind w:firstLine="0"/>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If a new series authorized access point has been made due to a change in a corporate body qualifier but the title of the series has remained the same, apply the following:</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pStyle w:val="Level1"/>
        <w:numPr>
          <w:ilvl w:val="0"/>
          <w:numId w:val="8"/>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rPr>
      </w:pPr>
      <w:r w:rsidRPr="00C156D3">
        <w:rPr>
          <w:rFonts w:ascii="Times New Roman" w:hAnsi="Times New Roman" w:cs="Times New Roman"/>
        </w:rPr>
        <w:t>If the corporate body appears near the series title on the piece, record the body as a statement of responsibility in separate series statements, preceded by the appropriate dates (RDA 2.12.6).</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&lt;1967/68-&gt;: $a Elementary and secondary education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&lt;1928-&gt;: $a Bulletin / U.S. Department of the Interior, Office of Education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490  1</w:t>
      </w:r>
      <w:proofErr w:type="gramEnd"/>
      <w:r w:rsidRPr="00C156D3">
        <w:rPr>
          <w:rFonts w:ascii="Courier New" w:hAnsi="Courier New" w:cs="Courier New"/>
          <w:sz w:val="20"/>
          <w:szCs w:val="20"/>
        </w:rPr>
        <w:t>#  $3 1917/1918-1925/1926: $a Bulletin / Department of the Interior, Bureau of Education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Elementary and secondary education.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Bulletin (United States. Bureau of Education)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i/>
          <w:iCs/>
        </w:rPr>
      </w:pPr>
      <w:proofErr w:type="gramStart"/>
      <w:r w:rsidRPr="00C156D3">
        <w:rPr>
          <w:rFonts w:ascii="Courier New" w:hAnsi="Courier New" w:cs="Courier New"/>
          <w:sz w:val="20"/>
          <w:szCs w:val="20"/>
        </w:rPr>
        <w:t>830  #</w:t>
      </w:r>
      <w:proofErr w:type="gramEnd"/>
      <w:r w:rsidRPr="00C156D3">
        <w:rPr>
          <w:rFonts w:ascii="Courier New" w:hAnsi="Courier New" w:cs="Courier New"/>
          <w:sz w:val="20"/>
          <w:szCs w:val="20"/>
        </w:rPr>
        <w:t>0  $a Bulletin (United States. Office of Education)</w:t>
      </w:r>
    </w:p>
    <w:p w:rsidR="005A763E" w:rsidRPr="00C156D3" w:rsidRDefault="005A763E" w:rsidP="005A763E">
      <w:pPr>
        <w:pStyle w:val="Level1"/>
        <w:tabs>
          <w:tab w:val="left" w:pos="0"/>
          <w:tab w:val="left" w:pos="360"/>
          <w:tab w:val="left" w:pos="720"/>
          <w:tab w:val="left" w:pos="1080"/>
          <w:tab w:val="left" w:pos="1440"/>
          <w:tab w:val="left" w:pos="1620"/>
          <w:tab w:val="left" w:pos="2880"/>
          <w:tab w:val="left" w:pos="4320"/>
          <w:tab w:val="left" w:pos="5760"/>
          <w:tab w:val="left" w:pos="7200"/>
          <w:tab w:val="left" w:pos="8640"/>
        </w:tabs>
        <w:ind w:firstLine="0"/>
        <w:rPr>
          <w:rFonts w:ascii="Courier New" w:hAnsi="Courier New" w:cs="Courier New"/>
        </w:rPr>
      </w:pPr>
    </w:p>
    <w:p w:rsidR="005A763E" w:rsidRPr="00C156D3" w:rsidRDefault="005A763E" w:rsidP="005A763E">
      <w:pPr>
        <w:pStyle w:val="Level1"/>
        <w:numPr>
          <w:ilvl w:val="0"/>
          <w:numId w:val="8"/>
        </w:numPr>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b/>
        </w:rPr>
      </w:pPr>
      <w:r w:rsidRPr="00C156D3">
        <w:rPr>
          <w:rFonts w:ascii="Times New Roman" w:hAnsi="Times New Roman" w:cs="Times New Roman"/>
        </w:rPr>
        <w:t>If the corporate body does not appear with the series title and could not be transcribed as a statement of responsibility, give the series statement only once but provide an authorized access point for each series in separate 830 fields.</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tbl>
      <w:tblPr>
        <w:tblW w:w="0" w:type="auto"/>
        <w:tblInd w:w="1638" w:type="dxa"/>
        <w:tblLook w:val="00BF" w:firstRow="1" w:lastRow="0" w:firstColumn="1" w:lastColumn="0" w:noHBand="0" w:noVBand="0"/>
      </w:tblPr>
      <w:tblGrid>
        <w:gridCol w:w="1440"/>
        <w:gridCol w:w="5778"/>
      </w:tblGrid>
      <w:tr w:rsidR="005A763E" w:rsidRPr="00C156D3" w:rsidTr="00F23924">
        <w:trPr>
          <w:trHeight w:val="522"/>
        </w:trPr>
        <w:tc>
          <w:tcPr>
            <w:tcW w:w="144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 $3</w:t>
            </w:r>
          </w:p>
        </w:tc>
        <w:tc>
          <w:tcPr>
            <w:tcW w:w="5778" w:type="dxa"/>
          </w:tcPr>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rPr>
                <w:rFonts w:ascii="Courier New" w:hAnsi="Courier New" w:cs="Courier New"/>
                <w:sz w:val="20"/>
              </w:rPr>
            </w:pPr>
            <w:r w:rsidRPr="00C156D3">
              <w:rPr>
                <w:rFonts w:ascii="Courier New" w:hAnsi="Courier New" w:cs="Courier New"/>
                <w:sz w:val="20"/>
                <w:szCs w:val="20"/>
              </w:rPr>
              <w:t>1957/58-1977/78: $a Bulletin ; $v 340</w:t>
            </w:r>
          </w:p>
        </w:tc>
      </w:tr>
      <w:tr w:rsidR="005A763E" w:rsidRPr="00C156D3" w:rsidTr="00F23924">
        <w:tc>
          <w:tcPr>
            <w:tcW w:w="1440" w:type="dxa"/>
          </w:tcPr>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rPr>
                <w:rFonts w:ascii="Courier New" w:hAnsi="Courier New" w:cs="Courier New"/>
                <w:sz w:val="20"/>
              </w:rPr>
            </w:pPr>
            <w:r w:rsidRPr="00C156D3">
              <w:rPr>
                <w:rFonts w:ascii="Courier New" w:hAnsi="Courier New" w:cs="Courier New"/>
                <w:sz w:val="20"/>
              </w:rPr>
              <w:t xml:space="preserve">830   #0 </w:t>
            </w:r>
          </w:p>
        </w:tc>
        <w:tc>
          <w:tcPr>
            <w:tcW w:w="577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Bulletin (Kansas. State Department of Public Instruction) $v 340.</w:t>
            </w:r>
          </w:p>
        </w:tc>
      </w:tr>
      <w:tr w:rsidR="005A763E" w:rsidRPr="00C156D3" w:rsidTr="00F23924">
        <w:tc>
          <w:tcPr>
            <w:tcW w:w="144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577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$a Bulletin (Kansas. State Department of </w:t>
            </w:r>
            <w:proofErr w:type="gramStart"/>
            <w:r w:rsidRPr="00C156D3">
              <w:rPr>
                <w:rFonts w:ascii="Courier New" w:hAnsi="Courier New" w:cs="Courier New"/>
                <w:sz w:val="20"/>
              </w:rPr>
              <w:lastRenderedPageBreak/>
              <w:t>Education ;</w:t>
            </w:r>
            <w:proofErr w:type="gramEnd"/>
            <w:r w:rsidRPr="00C156D3">
              <w:rPr>
                <w:rFonts w:ascii="Courier New" w:hAnsi="Courier New" w:cs="Courier New"/>
                <w:sz w:val="20"/>
              </w:rPr>
              <w:t xml:space="preserve"> $v 340.</w:t>
            </w:r>
          </w:p>
        </w:tc>
      </w:tr>
      <w:tr w:rsidR="005A763E" w:rsidRPr="00C156D3" w:rsidTr="00F23924">
        <w:tc>
          <w:tcPr>
            <w:tcW w:w="1440" w:type="dxa"/>
          </w:tcPr>
          <w:p w:rsidR="005A763E" w:rsidRPr="00C156D3" w:rsidRDefault="005A763E" w:rsidP="00F23924">
            <w:pPr>
              <w:spacing w:line="240" w:lineRule="exact"/>
              <w:rPr>
                <w:sz w:val="20"/>
              </w:rPr>
            </w:pPr>
          </w:p>
        </w:tc>
        <w:tc>
          <w:tcPr>
            <w:tcW w:w="5778" w:type="dxa"/>
          </w:tcPr>
          <w:p w:rsidR="005A763E" w:rsidRPr="00C156D3" w:rsidRDefault="005A763E" w:rsidP="00F23924">
            <w:pPr>
              <w:spacing w:line="240" w:lineRule="exact"/>
              <w:rPr>
                <w:sz w:val="20"/>
              </w:rPr>
            </w:pPr>
          </w:p>
        </w:tc>
      </w:tr>
      <w:tr w:rsidR="005A763E" w:rsidRPr="00C156D3" w:rsidTr="00F23924">
        <w:tc>
          <w:tcPr>
            <w:tcW w:w="1440" w:type="dxa"/>
          </w:tcPr>
          <w:p w:rsidR="005A763E" w:rsidRPr="00C156D3" w:rsidRDefault="005A763E" w:rsidP="00F23924">
            <w:pPr>
              <w:spacing w:line="240" w:lineRule="exact"/>
              <w:rPr>
                <w:sz w:val="20"/>
              </w:rPr>
            </w:pPr>
          </w:p>
        </w:tc>
        <w:tc>
          <w:tcPr>
            <w:tcW w:w="5778" w:type="dxa"/>
          </w:tcPr>
          <w:p w:rsidR="005A763E" w:rsidRPr="00C156D3" w:rsidRDefault="005A763E" w:rsidP="00F23924">
            <w:pPr>
              <w:spacing w:line="240" w:lineRule="exact"/>
              <w:rPr>
                <w:sz w:val="20"/>
              </w:rPr>
            </w:pPr>
          </w:p>
        </w:tc>
      </w:tr>
      <w:tr w:rsidR="005A763E" w:rsidRPr="00C156D3" w:rsidTr="00F23924">
        <w:tc>
          <w:tcPr>
            <w:tcW w:w="1440" w:type="dxa"/>
          </w:tcPr>
          <w:p w:rsidR="005A763E" w:rsidRPr="00C156D3" w:rsidRDefault="005A763E" w:rsidP="00F23924">
            <w:pPr>
              <w:spacing w:line="240" w:lineRule="exact"/>
              <w:rPr>
                <w:sz w:val="20"/>
              </w:rPr>
            </w:pPr>
          </w:p>
        </w:tc>
        <w:tc>
          <w:tcPr>
            <w:tcW w:w="5778" w:type="dxa"/>
          </w:tcPr>
          <w:p w:rsidR="005A763E" w:rsidRPr="00C156D3" w:rsidRDefault="005A763E" w:rsidP="00F23924">
            <w:pPr>
              <w:spacing w:line="240" w:lineRule="exact"/>
              <w:rPr>
                <w:sz w:val="20"/>
              </w:rPr>
            </w:pPr>
          </w:p>
        </w:tc>
      </w:tr>
      <w:tr w:rsidR="005A763E" w:rsidRPr="00C156D3" w:rsidTr="00F23924">
        <w:tc>
          <w:tcPr>
            <w:tcW w:w="1440" w:type="dxa"/>
          </w:tcPr>
          <w:p w:rsidR="005A763E" w:rsidRPr="00C156D3" w:rsidRDefault="005A763E" w:rsidP="00F23924">
            <w:pPr>
              <w:spacing w:line="240" w:lineRule="exact"/>
              <w:rPr>
                <w:sz w:val="20"/>
              </w:rPr>
            </w:pPr>
          </w:p>
        </w:tc>
        <w:tc>
          <w:tcPr>
            <w:tcW w:w="5778" w:type="dxa"/>
          </w:tcPr>
          <w:p w:rsidR="005A763E" w:rsidRPr="00C156D3" w:rsidRDefault="005A763E" w:rsidP="00F23924">
            <w:pPr>
              <w:spacing w:line="240" w:lineRule="exact"/>
              <w:rPr>
                <w:sz w:val="20"/>
              </w:rPr>
            </w:pPr>
          </w:p>
        </w:tc>
      </w:tr>
    </w:tbl>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r w:rsidRPr="00C156D3">
        <w:br w:type="page"/>
      </w:r>
    </w:p>
    <w:p w:rsidR="005A763E" w:rsidRPr="00C156D3" w:rsidRDefault="005A763E" w:rsidP="005A763E">
      <w:pPr>
        <w:pStyle w:val="BodyTextIndent"/>
        <w:ind w:firstLine="0"/>
      </w:pPr>
    </w:p>
    <w:p w:rsidR="005A763E" w:rsidRPr="00C156D3" w:rsidRDefault="005A763E" w:rsidP="005A763E">
      <w:pPr>
        <w:tabs>
          <w:tab w:val="center" w:pos="4725"/>
          <w:tab w:val="left" w:pos="5760"/>
          <w:tab w:val="left" w:pos="7200"/>
          <w:tab w:val="left" w:pos="8640"/>
        </w:tabs>
        <w:rPr>
          <w:b/>
          <w:bCs/>
          <w:sz w:val="28"/>
          <w:szCs w:val="28"/>
        </w:rPr>
      </w:pPr>
      <w:r w:rsidRPr="00C156D3">
        <w:tab/>
      </w:r>
      <w:r w:rsidRPr="00C156D3">
        <w:rPr>
          <w:b/>
          <w:bCs/>
          <w:sz w:val="28"/>
          <w:szCs w:val="28"/>
        </w:rPr>
        <w:t>CHANGES IN THE SERIES</w:t>
      </w:r>
    </w:p>
    <w:p w:rsidR="005A763E"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7E2478" w:rsidRPr="00C156D3" w:rsidRDefault="007E2478" w:rsidP="007E2478">
      <w:pPr>
        <w:tabs>
          <w:tab w:val="left" w:pos="0"/>
          <w:tab w:val="left" w:pos="360"/>
          <w:tab w:val="left" w:pos="1080"/>
          <w:tab w:val="left" w:pos="1440"/>
          <w:tab w:val="left" w:pos="1620"/>
          <w:tab w:val="left" w:pos="2880"/>
          <w:tab w:val="left" w:pos="4320"/>
          <w:tab w:val="left" w:pos="5760"/>
          <w:tab w:val="left" w:pos="7200"/>
          <w:tab w:val="left" w:pos="8640"/>
        </w:tabs>
      </w:pPr>
      <w:r w:rsidRPr="00C156D3">
        <w:t>In Fig. 12.14</w:t>
      </w:r>
      <w:r>
        <w:t xml:space="preserve"> below</w:t>
      </w:r>
      <w:r w:rsidRPr="00C156D3">
        <w:t xml:space="preserve">, the earlier issue carries only the main series, </w:t>
      </w:r>
      <w:r w:rsidRPr="00C156D3">
        <w:rPr>
          <w:i/>
          <w:iCs/>
        </w:rPr>
        <w:t>Department of State Publication.</w:t>
      </w:r>
      <w:r>
        <w:t xml:space="preserve"> </w:t>
      </w:r>
      <w:r w:rsidRPr="00C156D3">
        <w:t xml:space="preserve">Beginning in August 1980 the issues also carry a subseries, </w:t>
      </w:r>
      <w:r w:rsidRPr="00C156D3">
        <w:rPr>
          <w:i/>
          <w:iCs/>
        </w:rPr>
        <w:t>Department and Foreign Service Series.</w:t>
      </w:r>
      <w:r>
        <w:t xml:space="preserve"> </w:t>
      </w:r>
      <w:r w:rsidRPr="00C156D3">
        <w:t xml:space="preserve">Two series statements (490) are given, preceded by the relevant dates. </w:t>
      </w:r>
    </w:p>
    <w:p w:rsidR="007E2478" w:rsidRPr="00C156D3" w:rsidRDefault="007E2478" w:rsidP="007E2478">
      <w:pPr>
        <w:tabs>
          <w:tab w:val="left" w:pos="0"/>
          <w:tab w:val="left" w:pos="360"/>
          <w:tab w:val="left" w:pos="1080"/>
          <w:tab w:val="left" w:pos="1440"/>
          <w:tab w:val="left" w:pos="1620"/>
          <w:tab w:val="left" w:pos="2880"/>
          <w:tab w:val="left" w:pos="4320"/>
          <w:tab w:val="left" w:pos="5760"/>
          <w:tab w:val="left" w:pos="7200"/>
          <w:tab w:val="left" w:pos="8640"/>
        </w:tabs>
      </w:pPr>
    </w:p>
    <w:p w:rsidR="007E2478" w:rsidRPr="00C156D3" w:rsidRDefault="007E2478" w:rsidP="007E2478">
      <w:pPr>
        <w:tabs>
          <w:tab w:val="left" w:pos="0"/>
          <w:tab w:val="left" w:pos="360"/>
          <w:tab w:val="left" w:pos="1080"/>
          <w:tab w:val="left" w:pos="1440"/>
          <w:tab w:val="left" w:pos="1620"/>
          <w:tab w:val="left" w:pos="2880"/>
          <w:tab w:val="left" w:pos="4320"/>
          <w:tab w:val="left" w:pos="5760"/>
          <w:tab w:val="left" w:pos="7200"/>
          <w:tab w:val="left" w:pos="8640"/>
        </w:tabs>
      </w:pPr>
      <w:r w:rsidRPr="00C156D3">
        <w:t>Two series authorized access points may be given in field 830, one for the main series and one for the main series/subseries. Both main and subseries are numbered and both numberings are included because they remain the same on all issues of the serial.</w:t>
      </w:r>
    </w:p>
    <w:p w:rsidR="007E2478" w:rsidRPr="00C156D3" w:rsidRDefault="007E2478" w:rsidP="007E2478">
      <w:pPr>
        <w:pStyle w:val="BodyTextIndent"/>
        <w:ind w:firstLine="0"/>
      </w:pPr>
    </w:p>
    <w:p w:rsidR="007E2478" w:rsidRPr="00C156D3" w:rsidRDefault="007E2478"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framePr w:w="3082" w:hSpace="240" w:vSpace="240" w:wrap="auto" w:vAnchor="text" w:hAnchor="margin" w:x="3185" w:y="1"/>
        <w:pBdr>
          <w:top w:val="single" w:sz="7" w:space="0" w:color="000000"/>
          <w:left w:val="single" w:sz="7" w:space="0" w:color="000000"/>
          <w:bottom w:val="single" w:sz="7" w:space="0" w:color="000000"/>
          <w:right w:val="single" w:sz="7" w:space="0" w:color="000000"/>
        </w:pBdr>
        <w:tabs>
          <w:tab w:val="center" w:pos="1541"/>
        </w:tabs>
        <w:rPr>
          <w:b/>
          <w:bCs/>
          <w:i/>
          <w:iCs/>
          <w:sz w:val="22"/>
          <w:szCs w:val="22"/>
        </w:rPr>
      </w:pPr>
      <w:r w:rsidRPr="00C156D3">
        <w:rPr>
          <w:b/>
          <w:bCs/>
          <w:i/>
          <w:iCs/>
          <w:sz w:val="22"/>
          <w:szCs w:val="22"/>
        </w:rPr>
        <w:tab/>
        <w:t>Diplomatic List</w:t>
      </w: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rPr>
          <w:b/>
          <w:bCs/>
          <w:i/>
          <w:iCs/>
          <w:sz w:val="22"/>
          <w:szCs w:val="22"/>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b/>
          <w:bCs/>
          <w:sz w:val="16"/>
          <w:szCs w:val="16"/>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b/>
          <w:bCs/>
          <w:sz w:val="16"/>
          <w:szCs w:val="16"/>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b/>
          <w:bCs/>
          <w:sz w:val="16"/>
          <w:szCs w:val="16"/>
        </w:rPr>
      </w:pPr>
      <w:r w:rsidRPr="00C156D3">
        <w:rPr>
          <w:b/>
          <w:bCs/>
          <w:sz w:val="16"/>
          <w:szCs w:val="16"/>
        </w:rPr>
        <w:tab/>
        <w:t>May 1980</w:t>
      </w: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sz w:val="12"/>
          <w:szCs w:val="12"/>
        </w:rPr>
      </w:pPr>
      <w:r w:rsidRPr="00C156D3">
        <w:rPr>
          <w:b/>
          <w:bCs/>
          <w:sz w:val="16"/>
          <w:szCs w:val="16"/>
        </w:rPr>
        <w:tab/>
      </w:r>
      <w:r w:rsidRPr="00C156D3">
        <w:rPr>
          <w:sz w:val="12"/>
          <w:szCs w:val="12"/>
        </w:rPr>
        <w:t>DEPARTMENT OF STATE</w:t>
      </w: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rPr>
          <w:sz w:val="12"/>
          <w:szCs w:val="12"/>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sz w:val="12"/>
          <w:szCs w:val="12"/>
        </w:rPr>
      </w:pPr>
      <w:r w:rsidRPr="00C156D3">
        <w:rPr>
          <w:sz w:val="12"/>
          <w:szCs w:val="12"/>
        </w:rPr>
        <w:tab/>
        <w:t>Publication 7894</w:t>
      </w: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rPr>
          <w:sz w:val="12"/>
          <w:szCs w:val="12"/>
        </w:rPr>
      </w:pPr>
    </w:p>
    <w:p w:rsidR="005A763E" w:rsidRPr="00C156D3" w:rsidRDefault="005A763E" w:rsidP="005A763E">
      <w:pPr>
        <w:framePr w:w="3600" w:vSpace="240" w:wrap="auto" w:vAnchor="text" w:hAnchor="margin" w:x="2926" w:y="1"/>
        <w:pBdr>
          <w:top w:val="single" w:sz="7" w:space="0" w:color="000000"/>
          <w:left w:val="single" w:sz="7" w:space="0" w:color="000000"/>
          <w:bottom w:val="single" w:sz="7" w:space="0" w:color="000000"/>
          <w:right w:val="single" w:sz="7" w:space="0" w:color="000000"/>
        </w:pBdr>
        <w:tabs>
          <w:tab w:val="center" w:pos="1541"/>
        </w:tabs>
        <w:rPr>
          <w:sz w:val="12"/>
          <w:szCs w:val="12"/>
        </w:rPr>
      </w:pPr>
      <w:r w:rsidRPr="00C156D3">
        <w:rPr>
          <w:sz w:val="12"/>
          <w:szCs w:val="12"/>
        </w:rPr>
        <w:tab/>
      </w:r>
      <w:r w:rsidRPr="00C156D3">
        <w:rPr>
          <w:i/>
          <w:iCs/>
          <w:sz w:val="12"/>
          <w:szCs w:val="12"/>
        </w:rPr>
        <w:t>Revised May 1980</w:t>
      </w:r>
    </w:p>
    <w:p w:rsidR="005A763E"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7E2478" w:rsidRPr="00C156D3" w:rsidRDefault="007E2478"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framePr w:w="3082" w:hSpace="240" w:vSpace="240" w:wrap="auto" w:vAnchor="text" w:hAnchor="margin" w:x="260" w:y="1"/>
        <w:pBdr>
          <w:top w:val="single" w:sz="7" w:space="0" w:color="000000"/>
          <w:left w:val="single" w:sz="7" w:space="0" w:color="000000"/>
          <w:bottom w:val="single" w:sz="7" w:space="0" w:color="000000"/>
          <w:right w:val="single" w:sz="7" w:space="0" w:color="000000"/>
        </w:pBdr>
        <w:tabs>
          <w:tab w:val="center" w:pos="1541"/>
        </w:tabs>
        <w:rPr>
          <w:b/>
          <w:bCs/>
          <w:i/>
          <w:iCs/>
          <w:sz w:val="22"/>
          <w:szCs w:val="22"/>
        </w:rPr>
      </w:pPr>
      <w:r w:rsidRPr="00C156D3">
        <w:tab/>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tabs>
          <w:tab w:val="center" w:pos="1541"/>
        </w:tabs>
        <w:rPr>
          <w:b/>
          <w:bCs/>
          <w:sz w:val="16"/>
          <w:szCs w:val="16"/>
        </w:rPr>
      </w:pPr>
      <w:r w:rsidRPr="00C156D3">
        <w:rPr>
          <w:b/>
          <w:bCs/>
          <w:i/>
          <w:iCs/>
          <w:sz w:val="22"/>
          <w:szCs w:val="22"/>
        </w:rPr>
        <w:tab/>
        <w:t>Diplomatic List</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tabs>
          <w:tab w:val="center" w:pos="1541"/>
        </w:tabs>
        <w:rPr>
          <w:b/>
          <w:bCs/>
          <w:sz w:val="16"/>
          <w:szCs w:val="16"/>
        </w:rPr>
      </w:pPr>
      <w:r w:rsidRPr="00C156D3">
        <w:rPr>
          <w:b/>
          <w:bCs/>
          <w:sz w:val="16"/>
          <w:szCs w:val="16"/>
        </w:rPr>
        <w:tab/>
        <w:t>August 1980</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rPr>
          <w:sz w:val="12"/>
          <w:szCs w:val="12"/>
        </w:rPr>
      </w:pPr>
      <w:r w:rsidRPr="00C156D3">
        <w:rPr>
          <w:sz w:val="12"/>
          <w:szCs w:val="12"/>
        </w:rPr>
        <w:t>DEPARTMENT OF STATE PUBLICATION 7894</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sz w:val="12"/>
          <w:szCs w:val="12"/>
        </w:rPr>
        <w:tab/>
        <w:t>Department and Foreign Service Series 202</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sz w:val="12"/>
          <w:szCs w:val="12"/>
        </w:rPr>
        <w:tab/>
        <w:t>Office of Protocol</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rPr>
          <w:sz w:val="12"/>
          <w:szCs w:val="12"/>
        </w:rPr>
      </w:pP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ind w:left="720" w:hanging="720"/>
        <w:rPr>
          <w:i/>
          <w:iCs/>
          <w:sz w:val="12"/>
          <w:szCs w:val="12"/>
        </w:rPr>
      </w:pPr>
      <w:r w:rsidRPr="00C156D3">
        <w:rPr>
          <w:sz w:val="12"/>
          <w:szCs w:val="12"/>
        </w:rPr>
        <w:tab/>
      </w:r>
      <w:r w:rsidRPr="00C156D3">
        <w:rPr>
          <w:i/>
          <w:iCs/>
          <w:sz w:val="12"/>
          <w:szCs w:val="12"/>
        </w:rPr>
        <w:t>Revised August 1980</w:t>
      </w:r>
    </w:p>
    <w:p w:rsidR="005A763E" w:rsidRPr="00C156D3" w:rsidRDefault="005A763E" w:rsidP="005A763E">
      <w:pPr>
        <w:framePr w:w="3600" w:vSpace="240" w:wrap="auto" w:vAnchor="text" w:hAnchor="margin" w:x="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i/>
          <w:iCs/>
          <w:sz w:val="12"/>
          <w:szCs w:val="12"/>
        </w:rPr>
        <w:tab/>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vanish/>
        </w:rPr>
      </w:pPr>
    </w:p>
    <w:p w:rsidR="005A763E" w:rsidRPr="00C156D3" w:rsidRDefault="005A763E" w:rsidP="005A763E">
      <w:pPr>
        <w:framePr w:w="3082" w:hSpace="240" w:vSpace="240" w:wrap="auto" w:vAnchor="text" w:hAnchor="margin" w:x="6110" w:y="1"/>
        <w:pBdr>
          <w:top w:val="single" w:sz="7" w:space="0" w:color="000000"/>
          <w:left w:val="single" w:sz="7" w:space="0" w:color="000000"/>
          <w:bottom w:val="single" w:sz="7" w:space="0" w:color="000000"/>
          <w:right w:val="single" w:sz="7" w:space="0" w:color="000000"/>
        </w:pBdr>
        <w:tabs>
          <w:tab w:val="center" w:pos="1541"/>
        </w:tabs>
      </w:pPr>
      <w:r w:rsidRPr="00C156D3">
        <w:tab/>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tabs>
          <w:tab w:val="center" w:pos="1541"/>
        </w:tabs>
        <w:rPr>
          <w:b/>
          <w:bCs/>
          <w:i/>
          <w:iCs/>
          <w:sz w:val="22"/>
          <w:szCs w:val="22"/>
        </w:rPr>
      </w:pPr>
      <w:r w:rsidRPr="00C156D3">
        <w:tab/>
      </w:r>
      <w:r w:rsidRPr="00C156D3">
        <w:rPr>
          <w:b/>
          <w:bCs/>
          <w:i/>
          <w:iCs/>
          <w:sz w:val="22"/>
          <w:szCs w:val="22"/>
        </w:rPr>
        <w:t>Diplomatic List</w:t>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rPr>
          <w:b/>
          <w:bCs/>
          <w:i/>
          <w:iCs/>
          <w:sz w:val="22"/>
          <w:szCs w:val="22"/>
        </w:rPr>
      </w:pP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tabs>
          <w:tab w:val="center" w:pos="1541"/>
        </w:tabs>
        <w:rPr>
          <w:b/>
          <w:bCs/>
          <w:sz w:val="16"/>
          <w:szCs w:val="16"/>
        </w:rPr>
      </w:pPr>
      <w:r w:rsidRPr="00C156D3">
        <w:rPr>
          <w:b/>
          <w:bCs/>
          <w:sz w:val="16"/>
          <w:szCs w:val="16"/>
        </w:rPr>
        <w:tab/>
        <w:t>November 1980</w:t>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rPr>
          <w:b/>
          <w:bCs/>
          <w:sz w:val="16"/>
          <w:szCs w:val="16"/>
        </w:rPr>
      </w:pP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b/>
          <w:bCs/>
          <w:sz w:val="16"/>
          <w:szCs w:val="16"/>
        </w:rPr>
        <w:tab/>
      </w:r>
      <w:r w:rsidRPr="00C156D3">
        <w:rPr>
          <w:sz w:val="12"/>
          <w:szCs w:val="12"/>
        </w:rPr>
        <w:t>DEPARTMENT OF STATE PUBLICATION</w:t>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sz w:val="12"/>
          <w:szCs w:val="12"/>
        </w:rPr>
        <w:tab/>
        <w:t>Department and Foreign Service Series 202</w:t>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sz w:val="12"/>
          <w:szCs w:val="12"/>
        </w:rPr>
        <w:tab/>
        <w:t>Office of Protocol</w:t>
      </w: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rPr>
          <w:sz w:val="12"/>
          <w:szCs w:val="12"/>
        </w:rPr>
      </w:pPr>
    </w:p>
    <w:p w:rsidR="005A763E" w:rsidRPr="00C156D3" w:rsidRDefault="005A763E" w:rsidP="005A763E">
      <w:pPr>
        <w:framePr w:w="3600" w:vSpace="240" w:wrap="auto" w:vAnchor="text" w:hAnchor="margin" w:x="5851" w:y="1"/>
        <w:pBdr>
          <w:top w:val="single" w:sz="7" w:space="0" w:color="000000"/>
          <w:left w:val="single" w:sz="7" w:space="0" w:color="000000"/>
          <w:bottom w:val="single" w:sz="7" w:space="0" w:color="000000"/>
          <w:right w:val="single" w:sz="7" w:space="0" w:color="000000"/>
        </w:pBdr>
        <w:ind w:left="720" w:hanging="720"/>
        <w:rPr>
          <w:sz w:val="12"/>
          <w:szCs w:val="12"/>
        </w:rPr>
      </w:pPr>
      <w:r w:rsidRPr="00C156D3">
        <w:rPr>
          <w:sz w:val="12"/>
          <w:szCs w:val="12"/>
        </w:rPr>
        <w:tab/>
      </w:r>
      <w:r w:rsidRPr="00C156D3">
        <w:rPr>
          <w:i/>
          <w:iCs/>
          <w:sz w:val="12"/>
          <w:szCs w:val="12"/>
        </w:rPr>
        <w:t>Revised November 1980</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b/>
          <w:bCs/>
          <w:sz w:val="28"/>
          <w:szCs w:val="28"/>
        </w:rPr>
      </w:pPr>
    </w:p>
    <w:p w:rsidR="005A763E" w:rsidRPr="00C156D3" w:rsidRDefault="005A763E" w:rsidP="005A763E">
      <w:pPr>
        <w:pStyle w:val="BodyTextIndent"/>
        <w:ind w:firstLine="0"/>
      </w:pPr>
    </w:p>
    <w:p w:rsidR="005A763E" w:rsidRPr="00A04EF6" w:rsidRDefault="007E2478" w:rsidP="005A763E">
      <w:pPr>
        <w:pStyle w:val="BodyTextIndent"/>
        <w:ind w:firstLine="0"/>
        <w:rPr>
          <w:b/>
        </w:rPr>
      </w:pPr>
      <w:r w:rsidRPr="00A04EF6">
        <w:rPr>
          <w:b/>
        </w:rPr>
        <w:t>Fig. 12.14</w:t>
      </w:r>
    </w:p>
    <w:p w:rsidR="005A763E" w:rsidRPr="00C156D3" w:rsidRDefault="005A763E" w:rsidP="005A763E">
      <w:pPr>
        <w:pStyle w:val="BodyTextIndent"/>
        <w:ind w:firstLine="0"/>
      </w:pPr>
    </w:p>
    <w:tbl>
      <w:tblPr>
        <w:tblW w:w="0" w:type="auto"/>
        <w:tblInd w:w="1098" w:type="dxa"/>
        <w:tblLook w:val="00BF" w:firstRow="1" w:lastRow="0" w:firstColumn="1" w:lastColumn="0" w:noHBand="0" w:noVBand="0"/>
      </w:tblPr>
      <w:tblGrid>
        <w:gridCol w:w="1620"/>
        <w:gridCol w:w="6570"/>
      </w:tblGrid>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130 0#</w:t>
            </w:r>
          </w:p>
        </w:tc>
        <w:tc>
          <w:tcPr>
            <w:tcW w:w="65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$a </w:t>
            </w:r>
            <w:r w:rsidRPr="00C156D3">
              <w:rPr>
                <w:rFonts w:ascii="Courier New" w:hAnsi="Courier New" w:cs="Courier New"/>
                <w:sz w:val="20"/>
                <w:szCs w:val="20"/>
              </w:rPr>
              <w:t>Diplomatic list (Washington, D.C.)</w:t>
            </w:r>
          </w:p>
        </w:tc>
      </w:tr>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245 10</w:t>
            </w:r>
          </w:p>
        </w:tc>
        <w:tc>
          <w:tcPr>
            <w:tcW w:w="65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Diplomatic list</w:t>
            </w:r>
          </w:p>
        </w:tc>
      </w:tr>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490 1# </w:t>
            </w:r>
          </w:p>
        </w:tc>
        <w:tc>
          <w:tcPr>
            <w:tcW w:w="6570" w:type="dxa"/>
          </w:tcPr>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rPr>
                <w:rFonts w:ascii="Courier New" w:hAnsi="Courier New" w:cs="Courier New"/>
                <w:sz w:val="20"/>
              </w:rPr>
            </w:pPr>
            <w:r w:rsidRPr="00C156D3">
              <w:rPr>
                <w:rFonts w:ascii="Courier New" w:hAnsi="Courier New" w:cs="Courier New"/>
                <w:sz w:val="20"/>
              </w:rPr>
              <w:t>$3 &lt;</w:t>
            </w:r>
            <w:r w:rsidRPr="00C156D3">
              <w:rPr>
                <w:rFonts w:ascii="Courier New" w:hAnsi="Courier New" w:cs="Courier New"/>
                <w:sz w:val="20"/>
                <w:szCs w:val="20"/>
              </w:rPr>
              <w:t>1979&gt;-May 1980: $a Department of State publication ; $v 7894</w:t>
            </w:r>
          </w:p>
        </w:tc>
      </w:tr>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w:t>
            </w:r>
          </w:p>
        </w:tc>
        <w:tc>
          <w:tcPr>
            <w:tcW w:w="65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w:t>
            </w:r>
            <w:proofErr w:type="gramStart"/>
            <w:r w:rsidRPr="00C156D3">
              <w:rPr>
                <w:rFonts w:ascii="Courier New" w:hAnsi="Courier New" w:cs="Courier New"/>
                <w:sz w:val="20"/>
              </w:rPr>
              <w:t>3  August</w:t>
            </w:r>
            <w:proofErr w:type="gramEnd"/>
            <w:r w:rsidRPr="00C156D3">
              <w:rPr>
                <w:rFonts w:ascii="Courier New" w:hAnsi="Courier New" w:cs="Courier New"/>
                <w:sz w:val="20"/>
              </w:rPr>
              <w:t xml:space="preserve"> 1980-  : $a Department of State publication ; $v 7894. Department and Foreign Service series ; $v 202</w:t>
            </w:r>
          </w:p>
        </w:tc>
      </w:tr>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5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$a Department of State </w:t>
            </w:r>
            <w:proofErr w:type="gramStart"/>
            <w:r w:rsidRPr="00C156D3">
              <w:rPr>
                <w:rFonts w:ascii="Courier New" w:hAnsi="Courier New" w:cs="Courier New"/>
                <w:sz w:val="20"/>
              </w:rPr>
              <w:t>publication ;</w:t>
            </w:r>
            <w:proofErr w:type="gramEnd"/>
            <w:r w:rsidRPr="00C156D3">
              <w:rPr>
                <w:rFonts w:ascii="Courier New" w:hAnsi="Courier New" w:cs="Courier New"/>
                <w:sz w:val="20"/>
              </w:rPr>
              <w:t xml:space="preserve"> $v 7894.</w:t>
            </w:r>
          </w:p>
        </w:tc>
      </w:tr>
      <w:tr w:rsidR="005A763E" w:rsidRPr="00C156D3" w:rsidTr="00F23924">
        <w:tc>
          <w:tcPr>
            <w:tcW w:w="162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5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$a Department of State Publication. $p Department and Foreign Service </w:t>
            </w:r>
            <w:proofErr w:type="gramStart"/>
            <w:r w:rsidRPr="00C156D3">
              <w:rPr>
                <w:rFonts w:ascii="Courier New" w:hAnsi="Courier New" w:cs="Courier New"/>
                <w:sz w:val="20"/>
              </w:rPr>
              <w:t>series ;</w:t>
            </w:r>
            <w:proofErr w:type="gramEnd"/>
            <w:r w:rsidRPr="00C156D3">
              <w:rPr>
                <w:rFonts w:ascii="Courier New" w:hAnsi="Courier New" w:cs="Courier New"/>
                <w:sz w:val="20"/>
              </w:rPr>
              <w:t xml:space="preserve"> $v 202.</w:t>
            </w:r>
          </w:p>
        </w:tc>
      </w:tr>
      <w:tr w:rsidR="005A763E" w:rsidRPr="00C156D3" w:rsidTr="00F23924">
        <w:tc>
          <w:tcPr>
            <w:tcW w:w="1620" w:type="dxa"/>
          </w:tcPr>
          <w:p w:rsidR="005A763E" w:rsidRPr="00C156D3" w:rsidRDefault="005A763E" w:rsidP="00F23924">
            <w:pPr>
              <w:spacing w:line="240" w:lineRule="exact"/>
              <w:rPr>
                <w:sz w:val="20"/>
              </w:rPr>
            </w:pPr>
          </w:p>
        </w:tc>
        <w:tc>
          <w:tcPr>
            <w:tcW w:w="6570" w:type="dxa"/>
          </w:tcPr>
          <w:p w:rsidR="005A763E" w:rsidRPr="00C156D3" w:rsidRDefault="005A763E" w:rsidP="00F23924">
            <w:pPr>
              <w:spacing w:line="240" w:lineRule="exact"/>
              <w:rPr>
                <w:sz w:val="20"/>
              </w:rPr>
            </w:pPr>
          </w:p>
        </w:tc>
      </w:tr>
    </w:tbl>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pStyle w:val="BodyTextIndent"/>
        <w:ind w:firstLine="0"/>
      </w:pPr>
    </w:p>
    <w:p w:rsidR="005A763E" w:rsidRPr="00C156D3" w:rsidRDefault="005A763E" w:rsidP="005A763E">
      <w:pPr>
        <w:pStyle w:val="Heading2"/>
      </w:pPr>
      <w:r w:rsidRPr="00C156D3">
        <w:lastRenderedPageBreak/>
        <w:t xml:space="preserve">12.6.2 Multiple series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If a serial is issued in separate series beginning with the first issue, record separate series statements without the use of dates and provide an authorized access point for each series, as appropriate</w:t>
      </w:r>
      <w:r w:rsidRPr="00C156D3">
        <w:rPr>
          <w:b/>
        </w:rPr>
        <w:t>.</w:t>
      </w:r>
      <w:r w:rsidRPr="00C156D3">
        <w:t xml:space="preserve"> If a series is added or dropped during the life of the serial following the first issue, provide dates as noted above.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rFonts w:ascii="PMingLiU" w:eastAsia="PMingLiU" w:cs="PMingLiU"/>
          <w:iCs/>
          <w:u w:val="single"/>
        </w:rPr>
      </w:pPr>
      <w:r w:rsidRPr="00C156D3">
        <w:rPr>
          <w:rFonts w:ascii="PMingLiU" w:eastAsia="PMingLiU" w:cs="PMingLiU"/>
          <w:iCs/>
          <w:u w:val="single"/>
        </w:rPr>
        <w:t>Two series on all issues</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rFonts w:ascii="PMingLiU" w:eastAsia="PMingLiU" w:cs="PMingLiU"/>
          <w:i/>
          <w:iCs/>
          <w:u w:val="single"/>
        </w:rPr>
      </w:pPr>
    </w:p>
    <w:tbl>
      <w:tblPr>
        <w:tblW w:w="0" w:type="auto"/>
        <w:tblInd w:w="1368" w:type="dxa"/>
        <w:tblLook w:val="00BF" w:firstRow="1" w:lastRow="0" w:firstColumn="1" w:lastColumn="0" w:noHBand="0" w:noVBand="0"/>
      </w:tblPr>
      <w:tblGrid>
        <w:gridCol w:w="1170"/>
        <w:gridCol w:w="6318"/>
      </w:tblGrid>
      <w:tr w:rsidR="005A763E" w:rsidRPr="00C156D3" w:rsidTr="00F23924">
        <w:tc>
          <w:tcPr>
            <w:tcW w:w="1170" w:type="dxa"/>
          </w:tcPr>
          <w:p w:rsidR="005A763E" w:rsidRPr="00C156D3" w:rsidRDefault="005A763E" w:rsidP="00F23924">
            <w:pPr>
              <w:spacing w:line="240" w:lineRule="exact"/>
              <w:rPr>
                <w:sz w:val="20"/>
              </w:rPr>
            </w:pPr>
          </w:p>
        </w:tc>
        <w:tc>
          <w:tcPr>
            <w:tcW w:w="6318" w:type="dxa"/>
          </w:tcPr>
          <w:p w:rsidR="005A763E" w:rsidRPr="00C156D3" w:rsidRDefault="005A763E" w:rsidP="00F23924">
            <w:pPr>
              <w:spacing w:line="240" w:lineRule="exact"/>
              <w:rPr>
                <w:sz w:val="20"/>
              </w:rPr>
            </w:pP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245  00</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World ordinance inventory &amp; forecasts.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DMS market studies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DMS world inventories &amp; forecasts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DMS market studies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DMS world inventories &amp; forecasts</w:t>
            </w:r>
          </w:p>
        </w:tc>
      </w:tr>
      <w:tr w:rsidR="005A763E" w:rsidRPr="00C156D3" w:rsidTr="00F23924">
        <w:tc>
          <w:tcPr>
            <w:tcW w:w="1170" w:type="dxa"/>
          </w:tcPr>
          <w:p w:rsidR="005A763E" w:rsidRPr="00C156D3" w:rsidRDefault="005A763E" w:rsidP="00F23924">
            <w:pPr>
              <w:spacing w:line="240" w:lineRule="exact"/>
              <w:rPr>
                <w:sz w:val="20"/>
              </w:rPr>
            </w:pPr>
          </w:p>
        </w:tc>
        <w:tc>
          <w:tcPr>
            <w:tcW w:w="6318" w:type="dxa"/>
          </w:tcPr>
          <w:p w:rsidR="005A763E" w:rsidRPr="00C156D3" w:rsidRDefault="005A763E" w:rsidP="00F23924">
            <w:pPr>
              <w:spacing w:line="240" w:lineRule="exact"/>
              <w:rPr>
                <w:sz w:val="20"/>
              </w:rPr>
            </w:pPr>
          </w:p>
        </w:tc>
      </w:tr>
    </w:tbl>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rFonts w:ascii="PMingLiU" w:eastAsia="PMingLiU" w:cs="PMingLiU"/>
          <w:i/>
          <w:iCs/>
          <w:u w:val="single"/>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rFonts w:ascii="PMingLiU" w:eastAsia="PMingLiU" w:cs="PMingLiU"/>
          <w:iCs/>
          <w:u w:val="single"/>
        </w:rPr>
      </w:pPr>
      <w:r w:rsidRPr="00C156D3">
        <w:rPr>
          <w:rFonts w:ascii="PMingLiU" w:eastAsia="PMingLiU" w:cs="PMingLiU"/>
          <w:iCs/>
          <w:u w:val="single"/>
        </w:rPr>
        <w:t>Two series; one added later</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rFonts w:ascii="PMingLiU" w:eastAsia="PMingLiU" w:cs="PMingLiU"/>
          <w:i/>
          <w:iCs/>
          <w:u w:val="single"/>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360"/>
        <w:rPr>
          <w:i/>
          <w:iCs/>
          <w:sz w:val="20"/>
          <w:szCs w:val="20"/>
          <w:u w:val="single"/>
        </w:rPr>
      </w:pPr>
    </w:p>
    <w:tbl>
      <w:tblPr>
        <w:tblW w:w="0" w:type="auto"/>
        <w:tblInd w:w="1368" w:type="dxa"/>
        <w:tblLook w:val="00BF" w:firstRow="1" w:lastRow="0" w:firstColumn="1" w:lastColumn="0" w:noHBand="0" w:noVBand="0"/>
      </w:tblPr>
      <w:tblGrid>
        <w:gridCol w:w="1170"/>
        <w:gridCol w:w="6318"/>
      </w:tblGrid>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 xml:space="preserve">$3 &lt;June 1988-&gt;: $a </w:t>
            </w:r>
            <w:r w:rsidRPr="00C156D3">
              <w:rPr>
                <w:rFonts w:ascii="Courier New" w:hAnsi="Courier New" w:cs="Courier New"/>
                <w:sz w:val="20"/>
                <w:szCs w:val="20"/>
              </w:rPr>
              <w:t>International marketing information series</w:t>
            </w:r>
            <w:r w:rsidRPr="00C156D3">
              <w:rPr>
                <w:rFonts w:ascii="Courier New" w:hAnsi="Courier New" w:cs="Courier New"/>
                <w:sz w:val="20"/>
              </w:rPr>
              <w:t xml:space="preserve"> </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490  1#</w:t>
            </w:r>
          </w:p>
        </w:tc>
        <w:tc>
          <w:tcPr>
            <w:tcW w:w="6318" w:type="dxa"/>
          </w:tcPr>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rPr>
                <w:rFonts w:ascii="Courier New" w:hAnsi="Courier New" w:cs="Courier New"/>
                <w:sz w:val="20"/>
                <w:szCs w:val="20"/>
              </w:rPr>
            </w:pPr>
            <w:r w:rsidRPr="00C156D3">
              <w:rPr>
                <w:rFonts w:ascii="Courier New" w:hAnsi="Courier New" w:cs="Courier New"/>
                <w:sz w:val="20"/>
              </w:rPr>
              <w:t xml:space="preserve">$a </w:t>
            </w:r>
            <w:r w:rsidRPr="00C156D3">
              <w:rPr>
                <w:rFonts w:ascii="Courier New" w:hAnsi="Courier New" w:cs="Courier New"/>
                <w:sz w:val="20"/>
                <w:szCs w:val="20"/>
              </w:rPr>
              <w:t>Foreign economic trends and their implications for the United States</w:t>
            </w:r>
          </w:p>
          <w:p w:rsidR="005A763E" w:rsidRPr="00C156D3" w:rsidRDefault="005A763E" w:rsidP="00F23924">
            <w:pPr>
              <w:spacing w:line="240" w:lineRule="exact"/>
              <w:rPr>
                <w:rFonts w:ascii="Courier New" w:hAnsi="Courier New" w:cs="Courier New"/>
                <w:sz w:val="20"/>
              </w:rPr>
            </w:pP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318" w:type="dxa"/>
          </w:tcPr>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rPr>
                <w:rFonts w:ascii="Courier New" w:hAnsi="Courier New" w:cs="Courier New"/>
                <w:sz w:val="20"/>
                <w:szCs w:val="20"/>
              </w:rPr>
            </w:pPr>
            <w:r w:rsidRPr="00C156D3">
              <w:rPr>
                <w:rFonts w:ascii="Courier New" w:hAnsi="Courier New" w:cs="Courier New"/>
                <w:sz w:val="20"/>
              </w:rPr>
              <w:t>$</w:t>
            </w:r>
            <w:proofErr w:type="gramStart"/>
            <w:r w:rsidRPr="00C156D3">
              <w:rPr>
                <w:rFonts w:ascii="Courier New" w:hAnsi="Courier New" w:cs="Courier New"/>
                <w:sz w:val="20"/>
              </w:rPr>
              <w:t>a</w:t>
            </w:r>
            <w:proofErr w:type="gramEnd"/>
            <w:r w:rsidRPr="00C156D3">
              <w:rPr>
                <w:rFonts w:ascii="Courier New" w:hAnsi="Courier New" w:cs="Courier New"/>
                <w:sz w:val="20"/>
              </w:rPr>
              <w:t xml:space="preserve"> </w:t>
            </w:r>
            <w:r w:rsidRPr="00C156D3">
              <w:rPr>
                <w:rFonts w:ascii="Courier New" w:hAnsi="Courier New" w:cs="Courier New"/>
                <w:sz w:val="20"/>
                <w:szCs w:val="20"/>
              </w:rPr>
              <w:t>International marketing information series.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830  #0</w:t>
            </w:r>
          </w:p>
        </w:tc>
        <w:tc>
          <w:tcPr>
            <w:tcW w:w="6318" w:type="dxa"/>
          </w:tcPr>
          <w:p w:rsidR="005A763E" w:rsidRPr="00C156D3" w:rsidRDefault="005A763E" w:rsidP="00F23924">
            <w:pPr>
              <w:spacing w:line="240" w:lineRule="exact"/>
              <w:rPr>
                <w:rFonts w:ascii="Courier New" w:hAnsi="Courier New" w:cs="Courier New"/>
                <w:sz w:val="20"/>
              </w:rPr>
            </w:pPr>
            <w:r w:rsidRPr="00C156D3">
              <w:rPr>
                <w:rFonts w:ascii="Courier New" w:hAnsi="Courier New" w:cs="Courier New"/>
                <w:sz w:val="20"/>
              </w:rPr>
              <w:t>$a Foreign economic trends and their implications for the United States.</w:t>
            </w: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p>
        </w:tc>
        <w:tc>
          <w:tcPr>
            <w:tcW w:w="6318" w:type="dxa"/>
          </w:tcPr>
          <w:p w:rsidR="005A763E" w:rsidRPr="00C156D3" w:rsidRDefault="005A763E" w:rsidP="00F23924">
            <w:pPr>
              <w:spacing w:line="240" w:lineRule="exact"/>
              <w:rPr>
                <w:rFonts w:ascii="Courier New" w:hAnsi="Courier New" w:cs="Courier New"/>
                <w:sz w:val="20"/>
              </w:rPr>
            </w:pPr>
          </w:p>
        </w:tc>
      </w:tr>
      <w:tr w:rsidR="005A763E" w:rsidRPr="00C156D3" w:rsidTr="00F23924">
        <w:tc>
          <w:tcPr>
            <w:tcW w:w="1170" w:type="dxa"/>
          </w:tcPr>
          <w:p w:rsidR="005A763E" w:rsidRPr="00C156D3" w:rsidRDefault="005A763E" w:rsidP="00F23924">
            <w:pPr>
              <w:spacing w:line="240" w:lineRule="exact"/>
              <w:rPr>
                <w:rFonts w:ascii="Courier New" w:hAnsi="Courier New" w:cs="Courier New"/>
                <w:sz w:val="20"/>
              </w:rPr>
            </w:pPr>
          </w:p>
        </w:tc>
        <w:tc>
          <w:tcPr>
            <w:tcW w:w="6318" w:type="dxa"/>
          </w:tcPr>
          <w:p w:rsidR="005A763E" w:rsidRPr="00C156D3" w:rsidRDefault="005A763E" w:rsidP="00F23924">
            <w:pPr>
              <w:spacing w:line="240" w:lineRule="exact"/>
              <w:rPr>
                <w:rFonts w:ascii="Courier New" w:hAnsi="Courier New" w:cs="Courier New"/>
                <w:sz w:val="20"/>
              </w:rPr>
            </w:pPr>
          </w:p>
        </w:tc>
      </w:tr>
      <w:tr w:rsidR="005A763E" w:rsidRPr="00C156D3" w:rsidTr="00F23924">
        <w:tc>
          <w:tcPr>
            <w:tcW w:w="1170" w:type="dxa"/>
          </w:tcPr>
          <w:p w:rsidR="005A763E" w:rsidRPr="00C156D3" w:rsidRDefault="005A763E" w:rsidP="00F23924">
            <w:pPr>
              <w:spacing w:line="240" w:lineRule="exact"/>
              <w:rPr>
                <w:sz w:val="20"/>
              </w:rPr>
            </w:pPr>
          </w:p>
        </w:tc>
        <w:tc>
          <w:tcPr>
            <w:tcW w:w="6318" w:type="dxa"/>
          </w:tcPr>
          <w:p w:rsidR="005A763E" w:rsidRPr="00C156D3" w:rsidRDefault="005A763E" w:rsidP="00F23924">
            <w:pPr>
              <w:spacing w:line="240" w:lineRule="exact"/>
              <w:rPr>
                <w:sz w:val="20"/>
              </w:rPr>
            </w:pPr>
          </w:p>
        </w:tc>
      </w:tr>
    </w:tbl>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BodyTextIndent"/>
        <w:ind w:firstLine="0"/>
      </w:pPr>
    </w:p>
    <w:p w:rsidR="005A763E" w:rsidRPr="00C156D3" w:rsidRDefault="005A763E" w:rsidP="005A763E">
      <w:pPr>
        <w:pStyle w:val="Heading2"/>
      </w:pPr>
      <w:r w:rsidRPr="00C156D3">
        <w:br w:type="page"/>
      </w:r>
      <w:r w:rsidRPr="00C156D3">
        <w:lastRenderedPageBreak/>
        <w:t>12.6.3 Some issues in series are unanalyzable</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Occasionally an issue within a series has no analyzable title (i.e., it has only the series title). In most cases, this is an isolated incident and the issue is cataloged under the title of the series. A change in treatment may be made to “collected, not analyzed,” if the lack of an analyzable title appears to be the ongoing situation.</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pStyle w:val="Heading2"/>
      </w:pPr>
      <w:r w:rsidRPr="00C156D3">
        <w:t xml:space="preserve">12.6.4 Common title/section title or unnumbered series and serial?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When there is no series numbering, it may be difficult to distinguish between a serial issued in an unnumbered series and a common title/section title. According to RDA 2.3.1.7,  treat as a common title/section title when: 1) the more comprehensive title is found on related serials issued by the same publisher, or 2) the word or phrase that would constitute the section title is dependent on the more comprehensive title and would not stand alone. Note that this decision is not always clear and a cataloger’s decision will depend to a great extent on knowledge of other publications as well as the form in which the word or phrase appears on the preferred source of information of the piece being cataloged.  A decision may need to be revisited and changed later when other publications have been cataloged.</w:t>
      </w:r>
    </w:p>
    <w:p w:rsidR="005A763E"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E639F8" w:rsidRDefault="00E639F8" w:rsidP="005A763E">
      <w:pPr>
        <w:tabs>
          <w:tab w:val="left" w:pos="0"/>
          <w:tab w:val="left" w:pos="360"/>
          <w:tab w:val="left" w:pos="1080"/>
          <w:tab w:val="left" w:pos="1440"/>
          <w:tab w:val="left" w:pos="1620"/>
          <w:tab w:val="left" w:pos="2880"/>
          <w:tab w:val="left" w:pos="4320"/>
          <w:tab w:val="left" w:pos="5760"/>
          <w:tab w:val="left" w:pos="7200"/>
          <w:tab w:val="left" w:pos="8640"/>
        </w:tabs>
      </w:pPr>
    </w:p>
    <w:p w:rsidR="00E639F8" w:rsidRPr="00E639F8" w:rsidRDefault="00E639F8" w:rsidP="005A763E">
      <w:pPr>
        <w:tabs>
          <w:tab w:val="left" w:pos="0"/>
          <w:tab w:val="left" w:pos="360"/>
          <w:tab w:val="left" w:pos="1080"/>
          <w:tab w:val="left" w:pos="1440"/>
          <w:tab w:val="left" w:pos="1620"/>
          <w:tab w:val="left" w:pos="2880"/>
          <w:tab w:val="left" w:pos="4320"/>
          <w:tab w:val="left" w:pos="5760"/>
          <w:tab w:val="left" w:pos="7200"/>
          <w:tab w:val="left" w:pos="8640"/>
        </w:tabs>
        <w:rPr>
          <w:b/>
          <w:sz w:val="28"/>
          <w:szCs w:val="28"/>
        </w:rPr>
      </w:pPr>
      <w:proofErr w:type="gramStart"/>
      <w:r w:rsidRPr="00E639F8">
        <w:rPr>
          <w:b/>
          <w:sz w:val="28"/>
          <w:szCs w:val="28"/>
        </w:rPr>
        <w:t>Common title or unnumbered series?</w:t>
      </w:r>
      <w:proofErr w:type="gramEnd"/>
      <w:r w:rsidRPr="00E639F8">
        <w:rPr>
          <w:b/>
          <w:sz w:val="28"/>
          <w:szCs w:val="28"/>
        </w:rPr>
        <w:t xml:space="preserve"> – Common title</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framePr w:w="4162" w:h="2639" w:hRule="exact" w:hSpace="240" w:vSpace="240" w:wrap="auto" w:vAnchor="text" w:hAnchor="margin" w:x="260" w:y="1"/>
        <w:pBdr>
          <w:top w:val="single" w:sz="7" w:space="0" w:color="000000"/>
          <w:left w:val="single" w:sz="7" w:space="0" w:color="000000"/>
          <w:bottom w:val="single" w:sz="7" w:space="0" w:color="000000"/>
          <w:right w:val="single" w:sz="7" w:space="0" w:color="000000"/>
        </w:pBdr>
      </w:pPr>
      <w:r w:rsidRPr="00C156D3">
        <w:rPr>
          <w:noProof/>
          <w:lang w:eastAsia="zh-CN"/>
        </w:rPr>
        <w:drawing>
          <wp:inline distT="0" distB="0" distL="0" distR="0">
            <wp:extent cx="2647950"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6061" t="-659" r="-6061" b="-659"/>
                    <a:stretch>
                      <a:fillRect/>
                    </a:stretch>
                  </pic:blipFill>
                  <pic:spPr bwMode="auto">
                    <a:xfrm>
                      <a:off x="0" y="0"/>
                      <a:ext cx="2647950" cy="1343025"/>
                    </a:xfrm>
                    <a:prstGeom prst="rect">
                      <a:avLst/>
                    </a:prstGeom>
                    <a:noFill/>
                    <a:ln w="9525">
                      <a:noFill/>
                      <a:miter lim="800000"/>
                      <a:headEnd/>
                      <a:tailEnd/>
                    </a:ln>
                  </pic:spPr>
                </pic:pic>
              </a:graphicData>
            </a:graphic>
          </wp:inline>
        </w:drawing>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vanish/>
        </w:rPr>
      </w:pPr>
    </w:p>
    <w:p w:rsidR="005A763E" w:rsidRPr="00C156D3" w:rsidRDefault="005A763E" w:rsidP="005A763E">
      <w:pPr>
        <w:framePr w:w="3683" w:h="2640" w:hRule="exact" w:hSpace="240" w:vSpace="240" w:wrap="auto" w:vAnchor="text" w:hAnchor="margin" w:x="260" w:y="1"/>
        <w:pBdr>
          <w:top w:val="single" w:sz="7" w:space="0" w:color="000000"/>
          <w:left w:val="single" w:sz="7" w:space="0" w:color="000000"/>
          <w:bottom w:val="single" w:sz="7" w:space="0" w:color="000000"/>
          <w:right w:val="single" w:sz="7" w:space="0" w:color="000000"/>
        </w:pBdr>
      </w:pPr>
      <w:r w:rsidRPr="00C156D3">
        <w:rPr>
          <w:noProof/>
          <w:lang w:eastAsia="zh-CN"/>
        </w:rPr>
        <w:drawing>
          <wp:inline distT="0" distB="0" distL="0" distR="0">
            <wp:extent cx="2343150" cy="134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5482" t="-847" r="-5482" b="-847"/>
                    <a:stretch>
                      <a:fillRect/>
                    </a:stretch>
                  </pic:blipFill>
                  <pic:spPr bwMode="auto">
                    <a:xfrm>
                      <a:off x="0" y="0"/>
                      <a:ext cx="2343150" cy="1343025"/>
                    </a:xfrm>
                    <a:prstGeom prst="rect">
                      <a:avLst/>
                    </a:prstGeom>
                    <a:noFill/>
                    <a:ln w="9525">
                      <a:noFill/>
                      <a:miter lim="800000"/>
                      <a:headEnd/>
                      <a:tailEnd/>
                    </a:ln>
                  </pic:spPr>
                </pic:pic>
              </a:graphicData>
            </a:graphic>
          </wp:inline>
        </w:drawing>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vanish/>
        </w:rPr>
      </w:pPr>
    </w:p>
    <w:p w:rsidR="005A763E" w:rsidRPr="00C156D3" w:rsidRDefault="005A763E" w:rsidP="005A763E">
      <w:pPr>
        <w:framePr w:w="4162" w:hSpace="240" w:vSpace="240" w:wrap="auto" w:vAnchor="text" w:hAnchor="margin" w:x="2096" w:y="3261"/>
        <w:pBdr>
          <w:top w:val="single" w:sz="7" w:space="0" w:color="000000"/>
          <w:left w:val="single" w:sz="7" w:space="0" w:color="000000"/>
          <w:bottom w:val="single" w:sz="7" w:space="0" w:color="000000"/>
          <w:right w:val="single" w:sz="7" w:space="0" w:color="000000"/>
        </w:pBdr>
        <w:rPr>
          <w:sz w:val="16"/>
          <w:szCs w:val="16"/>
        </w:rPr>
      </w:pPr>
      <w:r w:rsidRPr="00C156D3">
        <w:rPr>
          <w:b/>
          <w:bCs/>
        </w:rPr>
        <w:t>Latin America</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rPr>
          <w:sz w:val="16"/>
          <w:szCs w:val="16"/>
        </w:rPr>
      </w:pP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720" w:hanging="720"/>
        <w:rPr>
          <w:sz w:val="16"/>
          <w:szCs w:val="16"/>
        </w:rPr>
      </w:pP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720" w:hanging="720"/>
        <w:rPr>
          <w:sz w:val="16"/>
          <w:szCs w:val="16"/>
        </w:rPr>
      </w:pP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720" w:hanging="720"/>
        <w:rPr>
          <w:sz w:val="16"/>
          <w:szCs w:val="16"/>
        </w:rPr>
      </w:pPr>
      <w:r w:rsidRPr="00C156D3">
        <w:rPr>
          <w:sz w:val="16"/>
          <w:szCs w:val="16"/>
        </w:rPr>
        <w:tab/>
        <w:t>Other books in the global studies series</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720" w:hanging="720"/>
        <w:rPr>
          <w:sz w:val="16"/>
          <w:szCs w:val="16"/>
        </w:rPr>
      </w:pP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rPr>
          <w:sz w:val="16"/>
          <w:szCs w:val="16"/>
        </w:rPr>
      </w:pP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China</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Africa</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The Middle East and the Islamic World</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The Soviet Union and Eastern Europe</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India and South Asia</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Western Europe</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Japan and the Pacific Rim</w:t>
      </w:r>
    </w:p>
    <w:p w:rsidR="005A763E" w:rsidRPr="00C156D3" w:rsidRDefault="005A763E" w:rsidP="005A763E">
      <w:pPr>
        <w:framePr w:w="4680" w:vSpace="240" w:wrap="auto" w:vAnchor="text" w:hAnchor="margin" w:x="1837" w:y="3261"/>
        <w:pBdr>
          <w:top w:val="single" w:sz="7" w:space="0" w:color="000000"/>
          <w:left w:val="single" w:sz="7" w:space="0" w:color="000000"/>
          <w:bottom w:val="single" w:sz="7" w:space="0" w:color="000000"/>
          <w:right w:val="single" w:sz="7" w:space="0" w:color="000000"/>
        </w:pBdr>
        <w:ind w:left="1440" w:hanging="1440"/>
        <w:rPr>
          <w:sz w:val="16"/>
          <w:szCs w:val="16"/>
        </w:rPr>
      </w:pPr>
      <w:r w:rsidRPr="00C156D3">
        <w:rPr>
          <w:sz w:val="16"/>
          <w:szCs w:val="16"/>
        </w:rPr>
        <w:tab/>
      </w:r>
      <w:r w:rsidRPr="00C156D3">
        <w:rPr>
          <w:sz w:val="16"/>
          <w:szCs w:val="16"/>
        </w:rPr>
        <w:tab/>
        <w:t>Southeast Asia</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rPr>
          <w:sz w:val="20"/>
          <w:szCs w:val="20"/>
        </w:rPr>
      </w:pPr>
      <w:r w:rsidRPr="00C156D3">
        <w:rPr>
          <w:sz w:val="20"/>
          <w:szCs w:val="20"/>
        </w:rPr>
        <w:lastRenderedPageBreak/>
        <w:t>245 00 $a</w:t>
      </w:r>
      <w:r w:rsidRPr="00C156D3">
        <w:rPr>
          <w:sz w:val="20"/>
          <w:szCs w:val="20"/>
        </w:rPr>
        <w:tab/>
        <w:t xml:space="preserve">Global studies. </w:t>
      </w:r>
      <w:proofErr w:type="gramStart"/>
      <w:r w:rsidRPr="00C156D3">
        <w:rPr>
          <w:sz w:val="20"/>
          <w:szCs w:val="20"/>
        </w:rPr>
        <w:t>$p China.</w:t>
      </w:r>
      <w:proofErr w:type="gramEnd"/>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ind w:left="1620" w:hanging="1260"/>
      </w:pPr>
      <w:r w:rsidRPr="00C156D3">
        <w:rPr>
          <w:sz w:val="20"/>
          <w:szCs w:val="20"/>
        </w:rPr>
        <w:t>245 00 $a</w:t>
      </w:r>
      <w:r w:rsidRPr="00C156D3">
        <w:rPr>
          <w:sz w:val="20"/>
          <w:szCs w:val="20"/>
        </w:rPr>
        <w:tab/>
        <w:t xml:space="preserve">Global studies. </w:t>
      </w:r>
      <w:proofErr w:type="gramStart"/>
      <w:r w:rsidRPr="00C156D3">
        <w:rPr>
          <w:sz w:val="20"/>
          <w:szCs w:val="20"/>
        </w:rPr>
        <w:t>$p Latin America</w:t>
      </w:r>
      <w:r w:rsidRPr="00C156D3">
        <w:rPr>
          <w:i/>
          <w:iCs/>
          <w:sz w:val="20"/>
          <w:szCs w:val="20"/>
        </w:rPr>
        <w:t>.</w:t>
      </w:r>
      <w:proofErr w:type="gramEnd"/>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Even though this group of publications is referred to as the "Global studies series" on the verso of the title pages, it has been treated as a common title/section title because: 1) both appear together on the preferred source of information, and 2) the section title consists of no more than the name of a country and would not stand alone. Also note that "Global studies series" is not presented in a </w:t>
      </w:r>
      <w:r w:rsidRPr="00C156D3">
        <w:rPr>
          <w:b/>
        </w:rPr>
        <w:t xml:space="preserve">formal statement </w:t>
      </w:r>
      <w:r w:rsidRPr="00C156D3">
        <w:t xml:space="preserve">and does not include capitalization or a different font to set off the "title." When searching the database, the cataloger may also have encountered the bibliographic record for </w:t>
      </w:r>
      <w:r w:rsidRPr="00C156D3">
        <w:rPr>
          <w:i/>
        </w:rPr>
        <w:t xml:space="preserve">Global studies. China. </w:t>
      </w:r>
      <w:r w:rsidRPr="00C156D3">
        <w:t>Such a discovery would certainly support the cataloger’s decision to consider this a common title/section title.</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p>
    <w:p w:rsidR="005A763E" w:rsidRPr="00C156D3" w:rsidRDefault="005A763E" w:rsidP="005A763E">
      <w:pPr>
        <w:pStyle w:val="BodyTextIndent"/>
        <w:ind w:firstLine="0"/>
        <w:rPr>
          <w:b/>
          <w:bCs/>
          <w:sz w:val="28"/>
          <w:szCs w:val="28"/>
        </w:rPr>
      </w:pPr>
    </w:p>
    <w:p w:rsidR="005A763E" w:rsidRPr="00C156D3" w:rsidRDefault="005A763E" w:rsidP="005A763E">
      <w:pPr>
        <w:pStyle w:val="BodyTextIndent"/>
        <w:ind w:firstLine="0"/>
        <w:rPr>
          <w:b/>
          <w:bCs/>
          <w:sz w:val="28"/>
          <w:szCs w:val="28"/>
        </w:rPr>
      </w:pPr>
    </w:p>
    <w:p w:rsidR="005A763E" w:rsidRPr="00C156D3" w:rsidRDefault="005A763E" w:rsidP="005A763E">
      <w:pPr>
        <w:pStyle w:val="BodyTextIndent"/>
        <w:ind w:firstLine="0"/>
        <w:rPr>
          <w:b/>
          <w:bCs/>
          <w:sz w:val="28"/>
          <w:szCs w:val="28"/>
        </w:rPr>
      </w:pPr>
      <w:r w:rsidRPr="00C156D3">
        <w:rPr>
          <w:b/>
          <w:bCs/>
          <w:sz w:val="28"/>
          <w:szCs w:val="28"/>
        </w:rPr>
        <w:t xml:space="preserve">Common Title or </w:t>
      </w:r>
      <w:r w:rsidR="00E639F8">
        <w:rPr>
          <w:b/>
          <w:bCs/>
          <w:sz w:val="28"/>
          <w:szCs w:val="28"/>
        </w:rPr>
        <w:t>Unnumbered Series?—Unnumbered series</w:t>
      </w:r>
    </w:p>
    <w:p w:rsidR="005A763E" w:rsidRPr="00C156D3" w:rsidRDefault="005A763E" w:rsidP="005A763E">
      <w:pPr>
        <w:pStyle w:val="BodyTextIndent"/>
        <w:ind w:firstLine="0"/>
        <w:rPr>
          <w:b/>
          <w:bCs/>
          <w:sz w:val="28"/>
          <w:szCs w:val="28"/>
        </w:rPr>
      </w:pPr>
    </w:p>
    <w:p w:rsidR="005A763E" w:rsidRPr="00C156D3" w:rsidRDefault="005A763E" w:rsidP="005A763E">
      <w:pPr>
        <w:pStyle w:val="BodyTextIndent"/>
        <w:ind w:firstLine="0"/>
        <w:rPr>
          <w:b/>
          <w:bCs/>
          <w:sz w:val="28"/>
          <w:szCs w:val="28"/>
        </w:rPr>
      </w:pPr>
    </w:p>
    <w:p w:rsidR="005A763E" w:rsidRPr="00C156D3" w:rsidRDefault="005A763E" w:rsidP="005A763E">
      <w:pPr>
        <w:framePr w:w="3802" w:h="5702" w:hRule="exact" w:hSpace="240" w:vSpace="240" w:wrap="auto" w:vAnchor="text" w:hAnchor="page" w:x="1771" w:y="1"/>
        <w:pBdr>
          <w:top w:val="single" w:sz="7" w:space="0" w:color="000000"/>
          <w:left w:val="single" w:sz="7" w:space="0" w:color="000000"/>
          <w:bottom w:val="single" w:sz="7" w:space="0" w:color="000000"/>
          <w:right w:val="single" w:sz="7" w:space="0" w:color="000000"/>
        </w:pBdr>
      </w:pPr>
      <w:r w:rsidRPr="00C156D3">
        <w:rPr>
          <w:noProof/>
          <w:lang w:eastAsia="zh-CN"/>
        </w:rPr>
        <w:drawing>
          <wp:inline distT="0" distB="0" distL="0" distR="0">
            <wp:extent cx="2409825" cy="31813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l="-624" t="-2283" r="-624" b="-2283"/>
                    <a:stretch>
                      <a:fillRect/>
                    </a:stretch>
                  </pic:blipFill>
                  <pic:spPr bwMode="auto">
                    <a:xfrm>
                      <a:off x="0" y="0"/>
                      <a:ext cx="2409825" cy="3181350"/>
                    </a:xfrm>
                    <a:prstGeom prst="rect">
                      <a:avLst/>
                    </a:prstGeom>
                    <a:noFill/>
                    <a:ln w="9525">
                      <a:noFill/>
                      <a:miter lim="800000"/>
                      <a:headEnd/>
                      <a:tailEnd/>
                    </a:ln>
                  </pic:spPr>
                </pic:pic>
              </a:graphicData>
            </a:graphic>
          </wp:inline>
        </w:drawing>
      </w:r>
    </w:p>
    <w:p w:rsidR="005A763E" w:rsidRPr="00C156D3" w:rsidRDefault="005A763E" w:rsidP="005A763E">
      <w:pPr>
        <w:pStyle w:val="BodyTextIndent"/>
        <w:ind w:firstLine="0"/>
        <w:rPr>
          <w:b/>
          <w:bCs/>
          <w:sz w:val="28"/>
          <w:szCs w:val="28"/>
        </w:rPr>
      </w:pPr>
    </w:p>
    <w:p w:rsidR="005A763E" w:rsidRPr="00C156D3" w:rsidRDefault="005A763E" w:rsidP="005A763E">
      <w:pPr>
        <w:pStyle w:val="BodyTextIndent"/>
        <w:ind w:firstLine="0"/>
        <w:rPr>
          <w:b/>
          <w:bCs/>
          <w:sz w:val="28"/>
          <w:szCs w:val="28"/>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r w:rsidRPr="00C156D3">
        <w:rPr>
          <w:noProof/>
          <w:lang w:eastAsia="zh-CN"/>
        </w:rPr>
        <w:drawing>
          <wp:inline distT="0" distB="0" distL="0" distR="0">
            <wp:extent cx="2409825" cy="36766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369" t="-2710" r="-369" b="-2710"/>
                    <a:stretch>
                      <a:fillRect/>
                    </a:stretch>
                  </pic:blipFill>
                  <pic:spPr bwMode="auto">
                    <a:xfrm>
                      <a:off x="0" y="0"/>
                      <a:ext cx="2409825" cy="3676650"/>
                    </a:xfrm>
                    <a:prstGeom prst="rect">
                      <a:avLst/>
                    </a:prstGeom>
                    <a:noFill/>
                    <a:ln w="6350" cmpd="sng">
                      <a:solidFill>
                        <a:srgbClr val="000000"/>
                      </a:solidFill>
                      <a:miter lim="800000"/>
                      <a:headEnd/>
                      <a:tailEnd/>
                    </a:ln>
                    <a:effectLst/>
                  </pic:spPr>
                </pic:pic>
              </a:graphicData>
            </a:graphic>
          </wp:inline>
        </w:drawing>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tbl>
      <w:tblPr>
        <w:tblW w:w="0" w:type="auto"/>
        <w:tblInd w:w="75" w:type="dxa"/>
        <w:tblLayout w:type="fixed"/>
        <w:tblCellMar>
          <w:left w:w="120" w:type="dxa"/>
          <w:right w:w="120" w:type="dxa"/>
        </w:tblCellMar>
        <w:tblLook w:val="0000" w:firstRow="0" w:lastRow="0" w:firstColumn="0" w:lastColumn="0" w:noHBand="0" w:noVBand="0"/>
      </w:tblPr>
      <w:tblGrid>
        <w:gridCol w:w="4724"/>
        <w:gridCol w:w="4725"/>
      </w:tblGrid>
      <w:tr w:rsidR="005A763E" w:rsidRPr="00C156D3" w:rsidTr="00F23924">
        <w:tc>
          <w:tcPr>
            <w:tcW w:w="4724" w:type="dxa"/>
            <w:tcBorders>
              <w:top w:val="nil"/>
              <w:left w:val="nil"/>
              <w:bottom w:val="nil"/>
              <w:right w:val="nil"/>
            </w:tcBorders>
          </w:tcPr>
          <w:p w:rsidR="005A763E" w:rsidRPr="00C156D3" w:rsidRDefault="005A763E" w:rsidP="00F23924">
            <w:pPr>
              <w:spacing w:line="120" w:lineRule="exact"/>
              <w:rPr>
                <w:i/>
                <w:iCs/>
                <w:sz w:val="20"/>
                <w:szCs w:val="20"/>
              </w:rPr>
            </w:pPr>
          </w:p>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spacing w:after="58"/>
              <w:ind w:left="1620" w:hanging="1260"/>
              <w:rPr>
                <w:i/>
                <w:iCs/>
                <w:sz w:val="20"/>
                <w:szCs w:val="20"/>
              </w:rPr>
            </w:pPr>
            <w:r w:rsidRPr="00C156D3">
              <w:rPr>
                <w:sz w:val="20"/>
                <w:szCs w:val="20"/>
              </w:rPr>
              <w:t>245 00 $a</w:t>
            </w:r>
            <w:r w:rsidRPr="00C156D3">
              <w:rPr>
                <w:sz w:val="20"/>
                <w:szCs w:val="20"/>
              </w:rPr>
              <w:tab/>
              <w:t>Texas.</w:t>
            </w:r>
          </w:p>
        </w:tc>
        <w:tc>
          <w:tcPr>
            <w:tcW w:w="4725" w:type="dxa"/>
            <w:tcBorders>
              <w:top w:val="nil"/>
              <w:left w:val="nil"/>
              <w:bottom w:val="nil"/>
              <w:right w:val="nil"/>
            </w:tcBorders>
          </w:tcPr>
          <w:p w:rsidR="005A763E" w:rsidRPr="00C156D3" w:rsidRDefault="005A763E" w:rsidP="00F23924">
            <w:pPr>
              <w:spacing w:line="120" w:lineRule="exact"/>
              <w:rPr>
                <w:i/>
                <w:iCs/>
                <w:sz w:val="20"/>
                <w:szCs w:val="20"/>
              </w:rPr>
            </w:pPr>
          </w:p>
          <w:p w:rsidR="005A763E" w:rsidRPr="00C156D3" w:rsidRDefault="005A763E" w:rsidP="00F23924">
            <w:pPr>
              <w:tabs>
                <w:tab w:val="left" w:pos="0"/>
                <w:tab w:val="left" w:pos="360"/>
                <w:tab w:val="left" w:pos="1080"/>
                <w:tab w:val="left" w:pos="1440"/>
                <w:tab w:val="left" w:pos="1620"/>
                <w:tab w:val="left" w:pos="2880"/>
                <w:tab w:val="left" w:pos="4320"/>
                <w:tab w:val="left" w:pos="5760"/>
                <w:tab w:val="left" w:pos="7200"/>
                <w:tab w:val="left" w:pos="8640"/>
              </w:tabs>
              <w:spacing w:after="58"/>
              <w:ind w:left="1620" w:hanging="1260"/>
              <w:rPr>
                <w:i/>
                <w:iCs/>
                <w:sz w:val="20"/>
                <w:szCs w:val="20"/>
              </w:rPr>
            </w:pPr>
            <w:r w:rsidRPr="00C156D3">
              <w:rPr>
                <w:sz w:val="20"/>
                <w:szCs w:val="20"/>
              </w:rPr>
              <w:t>245 00 $a</w:t>
            </w:r>
            <w:r w:rsidRPr="00C156D3">
              <w:rPr>
                <w:sz w:val="20"/>
                <w:szCs w:val="20"/>
              </w:rPr>
              <w:tab/>
              <w:t>Massachusetts facts.</w:t>
            </w:r>
          </w:p>
        </w:tc>
      </w:tr>
      <w:tr w:rsidR="005A763E" w:rsidRPr="00C156D3" w:rsidTr="00F23924">
        <w:tc>
          <w:tcPr>
            <w:tcW w:w="4724" w:type="dxa"/>
            <w:tcBorders>
              <w:top w:val="nil"/>
              <w:left w:val="nil"/>
              <w:bottom w:val="nil"/>
              <w:right w:val="nil"/>
            </w:tcBorders>
          </w:tcPr>
          <w:p w:rsidR="005A763E" w:rsidRPr="00C156D3" w:rsidRDefault="005A763E" w:rsidP="00F23924">
            <w:pPr>
              <w:spacing w:line="120" w:lineRule="exact"/>
              <w:rPr>
                <w:i/>
                <w:iCs/>
                <w:sz w:val="20"/>
                <w:szCs w:val="20"/>
              </w:rPr>
            </w:pPr>
          </w:p>
          <w:p w:rsidR="005A763E" w:rsidRPr="00C156D3" w:rsidRDefault="00663E77" w:rsidP="00F23924">
            <w:pPr>
              <w:tabs>
                <w:tab w:val="left" w:pos="0"/>
                <w:tab w:val="left" w:pos="360"/>
                <w:tab w:val="left" w:pos="1080"/>
                <w:tab w:val="left" w:pos="1440"/>
                <w:tab w:val="left" w:pos="1620"/>
                <w:tab w:val="left" w:pos="2880"/>
                <w:tab w:val="left" w:pos="4320"/>
                <w:tab w:val="left" w:pos="5760"/>
                <w:tab w:val="left" w:pos="7200"/>
                <w:tab w:val="left" w:pos="8640"/>
              </w:tabs>
              <w:spacing w:after="58"/>
              <w:ind w:left="1620" w:hanging="1260"/>
              <w:rPr>
                <w:i/>
                <w:iCs/>
                <w:sz w:val="20"/>
                <w:szCs w:val="20"/>
              </w:rPr>
            </w:pPr>
            <w:r>
              <w:rPr>
                <w:sz w:val="20"/>
                <w:szCs w:val="20"/>
              </w:rPr>
              <w:t>490  1#</w:t>
            </w:r>
            <w:r w:rsidR="005A763E" w:rsidRPr="00C156D3">
              <w:rPr>
                <w:sz w:val="20"/>
                <w:szCs w:val="20"/>
              </w:rPr>
              <w:t xml:space="preserve"> $a</w:t>
            </w:r>
            <w:r w:rsidR="005A763E" w:rsidRPr="00C156D3">
              <w:rPr>
                <w:sz w:val="20"/>
                <w:szCs w:val="20"/>
              </w:rPr>
              <w:tab/>
              <w:t>Flying the colors</w:t>
            </w:r>
          </w:p>
        </w:tc>
        <w:tc>
          <w:tcPr>
            <w:tcW w:w="4725" w:type="dxa"/>
            <w:tcBorders>
              <w:top w:val="nil"/>
              <w:left w:val="nil"/>
              <w:bottom w:val="nil"/>
              <w:right w:val="nil"/>
            </w:tcBorders>
          </w:tcPr>
          <w:p w:rsidR="005A763E" w:rsidRPr="00C156D3" w:rsidRDefault="005A763E" w:rsidP="00F23924">
            <w:pPr>
              <w:spacing w:line="120" w:lineRule="exact"/>
              <w:rPr>
                <w:i/>
                <w:iCs/>
                <w:sz w:val="20"/>
                <w:szCs w:val="20"/>
              </w:rPr>
            </w:pPr>
          </w:p>
          <w:p w:rsidR="005A763E" w:rsidRPr="00C156D3" w:rsidRDefault="00663E77" w:rsidP="00F23924">
            <w:pPr>
              <w:tabs>
                <w:tab w:val="left" w:pos="0"/>
                <w:tab w:val="left" w:pos="360"/>
                <w:tab w:val="left" w:pos="1080"/>
                <w:tab w:val="left" w:pos="1440"/>
                <w:tab w:val="left" w:pos="1620"/>
                <w:tab w:val="left" w:pos="2880"/>
                <w:tab w:val="left" w:pos="4320"/>
                <w:tab w:val="left" w:pos="5760"/>
                <w:tab w:val="left" w:pos="7200"/>
                <w:tab w:val="left" w:pos="8640"/>
              </w:tabs>
              <w:spacing w:after="58"/>
              <w:ind w:left="1620" w:hanging="1260"/>
              <w:rPr>
                <w:i/>
                <w:iCs/>
                <w:sz w:val="20"/>
                <w:szCs w:val="20"/>
              </w:rPr>
            </w:pPr>
            <w:r>
              <w:rPr>
                <w:sz w:val="20"/>
                <w:szCs w:val="20"/>
              </w:rPr>
              <w:t>490 1 #</w:t>
            </w:r>
            <w:r w:rsidR="005A763E" w:rsidRPr="00C156D3">
              <w:rPr>
                <w:sz w:val="20"/>
                <w:szCs w:val="20"/>
              </w:rPr>
              <w:t xml:space="preserve"> $a</w:t>
            </w:r>
            <w:r w:rsidR="005A763E" w:rsidRPr="00C156D3">
              <w:rPr>
                <w:sz w:val="20"/>
                <w:szCs w:val="20"/>
              </w:rPr>
              <w:tab/>
              <w:t>Flying the colors</w:t>
            </w:r>
          </w:p>
        </w:tc>
      </w:tr>
    </w:tbl>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Although the title "Texas" is similar to those in Fig. 12.15, "Flying the colors" has been treated as an unnumbered series based on other publications in the series. The typography and placement of "Flying the colors" varies with the two serials; in Fig. 12.16a, it looks more like a common title, in Fig. 12.16b, it looks more like an unnumbered series. More importantly, the title "Massachusetts facts" can stand alone and most of the other publications in the series have similar titles.</w:t>
      </w:r>
    </w:p>
    <w:p w:rsidR="005A763E" w:rsidRPr="00C156D3" w:rsidRDefault="005A763E" w:rsidP="005A763E">
      <w:pPr>
        <w:pStyle w:val="BodyTextIndent"/>
        <w:ind w:firstLine="0"/>
        <w:rPr>
          <w:b/>
          <w:bCs/>
          <w:sz w:val="28"/>
          <w:szCs w:val="28"/>
        </w:rPr>
      </w:pPr>
      <w:r w:rsidRPr="00C156D3">
        <w:rPr>
          <w:b/>
          <w:bCs/>
          <w:sz w:val="28"/>
          <w:szCs w:val="28"/>
        </w:rPr>
        <w:t xml:space="preserve"> </w:t>
      </w:r>
    </w:p>
    <w:p w:rsidR="005A763E" w:rsidRPr="00C156D3" w:rsidRDefault="005A763E" w:rsidP="005A763E">
      <w:pPr>
        <w:pStyle w:val="BodyTextIndent"/>
        <w:ind w:firstLine="0"/>
        <w:rPr>
          <w:b/>
          <w:bCs/>
          <w:sz w:val="28"/>
          <w:szCs w:val="28"/>
        </w:rPr>
      </w:pPr>
    </w:p>
    <w:p w:rsidR="005A763E" w:rsidRPr="00C156D3" w:rsidRDefault="005A763E" w:rsidP="005A763E">
      <w:pPr>
        <w:pStyle w:val="Heading2"/>
      </w:pPr>
      <w:r w:rsidRPr="00C156D3">
        <w:t>12.6.5</w:t>
      </w:r>
      <w:r w:rsidR="00E639F8">
        <w:t>.</w:t>
      </w:r>
      <w:r w:rsidRPr="00C156D3">
        <w:t xml:space="preserve"> Series Maintenance </w:t>
      </w:r>
    </w:p>
    <w:p w:rsidR="005A763E" w:rsidRPr="00C156D3" w:rsidRDefault="005A763E" w:rsidP="005A763E">
      <w:pPr>
        <w:tabs>
          <w:tab w:val="left" w:pos="0"/>
          <w:tab w:val="left" w:pos="360"/>
          <w:tab w:val="left" w:pos="1080"/>
          <w:tab w:val="left" w:pos="1440"/>
          <w:tab w:val="left" w:pos="1620"/>
          <w:tab w:val="left" w:pos="2880"/>
          <w:tab w:val="left" w:pos="4320"/>
          <w:tab w:val="left" w:pos="5760"/>
          <w:tab w:val="left" w:pos="7200"/>
          <w:tab w:val="left" w:pos="8640"/>
        </w:tabs>
      </w:pPr>
      <w:r w:rsidRPr="00C156D3">
        <w:t xml:space="preserve">As a type of serial, numbered and unnumbered series are subject to all of the changes over </w:t>
      </w:r>
      <w:proofErr w:type="gramStart"/>
      <w:r w:rsidRPr="00C156D3">
        <w:t>time  that</w:t>
      </w:r>
      <w:proofErr w:type="gramEnd"/>
      <w:r w:rsidRPr="00C156D3">
        <w:t xml:space="preserve"> affect serial bibliographic records. Because of the close, interdependent relationship that serial bibliographic records and their corresponding series authority records (SARs) share, when both records have been created it is important to maintain each of them to ensure they remain synchronized. </w:t>
      </w:r>
    </w:p>
    <w:p w:rsidR="00723DC5" w:rsidRDefault="00723DC5" w:rsidP="0000441F">
      <w:pPr>
        <w:tabs>
          <w:tab w:val="left" w:pos="0"/>
          <w:tab w:val="left" w:pos="360"/>
          <w:tab w:val="left" w:pos="1080"/>
          <w:tab w:val="left" w:pos="1440"/>
          <w:tab w:val="left" w:pos="1620"/>
          <w:tab w:val="left" w:pos="2880"/>
          <w:tab w:val="left" w:pos="4320"/>
          <w:tab w:val="left" w:pos="5760"/>
          <w:tab w:val="left" w:pos="7200"/>
          <w:tab w:val="left" w:pos="8640"/>
        </w:tabs>
        <w:rPr>
          <w:b/>
          <w:sz w:val="32"/>
          <w:szCs w:val="32"/>
        </w:rPr>
      </w:pPr>
    </w:p>
    <w:p w:rsidR="00723DC5" w:rsidRDefault="00723DC5" w:rsidP="0000441F">
      <w:pPr>
        <w:tabs>
          <w:tab w:val="left" w:pos="0"/>
          <w:tab w:val="left" w:pos="360"/>
          <w:tab w:val="left" w:pos="1080"/>
          <w:tab w:val="left" w:pos="1440"/>
          <w:tab w:val="left" w:pos="1620"/>
          <w:tab w:val="left" w:pos="2880"/>
          <w:tab w:val="left" w:pos="4320"/>
          <w:tab w:val="left" w:pos="5760"/>
          <w:tab w:val="left" w:pos="7200"/>
          <w:tab w:val="left" w:pos="8640"/>
        </w:tabs>
        <w:rPr>
          <w:b/>
          <w:sz w:val="32"/>
          <w:szCs w:val="32"/>
        </w:rPr>
      </w:pPr>
    </w:p>
    <w:p w:rsidR="0000441F" w:rsidRPr="00723DC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b/>
          <w:bCs/>
          <w:sz w:val="32"/>
          <w:szCs w:val="32"/>
        </w:rPr>
      </w:pPr>
      <w:r w:rsidRPr="00723DC5">
        <w:rPr>
          <w:b/>
          <w:sz w:val="32"/>
          <w:szCs w:val="32"/>
        </w:rPr>
        <w:t>12.7. Library of Congress former practices regarding changes in treatment</w:t>
      </w:r>
    </w:p>
    <w:p w:rsidR="0000441F" w:rsidRPr="00AC5DE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9" w:author="Unknown"/>
        </w:rPr>
      </w:pPr>
      <w:ins w:id="10" w:author="Unknown">
        <w:r w:rsidRPr="00AC5DE5">
          <w:t xml:space="preserve">Per </w:t>
        </w:r>
        <w:r w:rsidRPr="00AC5DE5">
          <w:rPr>
            <w:i/>
            <w:iCs/>
          </w:rPr>
          <w:t>LCRI</w:t>
        </w:r>
        <w:r w:rsidRPr="00AC5DE5">
          <w:t xml:space="preserve"> 1.6 (May 2006): LC has announced a change in policy applying to all bibliographic resources (monographs, serials, and integrating resources) in series. As of June 1, 2006, LC analyzes and classifies separately all parts of monographic series and of multipart monographs with the exception of those categories listed in LCRI 13.3.  As of the same date, LC does not give “controlled” access points for series in new LC original cataloging (CIP and non</w:t>
        </w:r>
        <w:r w:rsidRPr="00AC5DE5">
          <w:noBreakHyphen/>
          <w:t>CIP) bibliographic records, does not update series access points in existing bibliographic records, and does not consult, make, or update series authority records. LC will “pass through” the series information already in bibliographic records used by LC as copy (CIP/LC partner records, PCC records, and non</w:t>
        </w:r>
        <w:r w:rsidRPr="00AC5DE5">
          <w:noBreakHyphen/>
          <w:t xml:space="preserve">PCC (including </w:t>
        </w:r>
        <w:proofErr w:type="spellStart"/>
        <w:r w:rsidRPr="00AC5DE5">
          <w:t>Casalini</w:t>
        </w:r>
        <w:proofErr w:type="spellEnd"/>
        <w:r w:rsidRPr="00AC5DE5">
          <w:t xml:space="preserve">) records). </w:t>
        </w:r>
      </w:ins>
    </w:p>
    <w:p w:rsidR="0000441F" w:rsidRPr="00AC5DE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11" w:author="Unknown"/>
        </w:rPr>
      </w:pPr>
    </w:p>
    <w:p w:rsidR="0000441F" w:rsidRPr="00AC5DE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ins w:id="12" w:author="Unknown">
        <w:r w:rsidRPr="00AC5DE5">
          <w:t xml:space="preserve">This section is being retained to document LC former practices regarding changes in series treatment. </w:t>
        </w:r>
      </w:ins>
    </w:p>
    <w:p w:rsidR="0000441F" w:rsidRPr="00D004E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13" w:author="Unknown"/>
          <w:color w:val="C00000"/>
        </w:rPr>
      </w:pPr>
      <w:ins w:id="14" w:author="Unknown">
        <w:r w:rsidRPr="00D004E5">
          <w:rPr>
            <w:color w:val="C00000"/>
          </w:rPr>
          <w:t xml:space="preserve">Per </w:t>
        </w:r>
        <w:r w:rsidRPr="00D004E5">
          <w:rPr>
            <w:i/>
            <w:iCs/>
            <w:color w:val="C00000"/>
          </w:rPr>
          <w:t>LCRI</w:t>
        </w:r>
        <w:r w:rsidRPr="00D004E5">
          <w:rPr>
            <w:color w:val="C00000"/>
          </w:rPr>
          <w:t xml:space="preserve"> 1.6 (May 2006): LC has announced a change in policy applying to all bibliographic resources (monographs, serials, and integrating resources) in series. As of June 1, 2006, LC analyzes and classifies separately all parts of monographic series and of multipart monographs with the exception of those categories listed in LCRI 13.3.  As of the same date, LC does not give “controlled” access points for series in new LC original cataloging (CIP and non</w:t>
        </w:r>
        <w:r w:rsidRPr="00D004E5">
          <w:rPr>
            <w:color w:val="C00000"/>
          </w:rPr>
          <w:noBreakHyphen/>
          <w:t xml:space="preserve">CIP) </w:t>
        </w:r>
        <w:r w:rsidRPr="00D004E5">
          <w:rPr>
            <w:color w:val="C00000"/>
          </w:rPr>
          <w:lastRenderedPageBreak/>
          <w:t>bibliographic records, does not update series access points in existing bibliographic records, and does not consult, make, or update series authority records. LC will “pass through” the series information already in bibliographic records used by LC as copy (CIP/LC partner records, PCC records, and non</w:t>
        </w:r>
        <w:r w:rsidRPr="00D004E5">
          <w:rPr>
            <w:color w:val="C00000"/>
          </w:rPr>
          <w:noBreakHyphen/>
          <w:t xml:space="preserve">PCC (including </w:t>
        </w:r>
        <w:proofErr w:type="spellStart"/>
        <w:r w:rsidRPr="00D004E5">
          <w:rPr>
            <w:color w:val="C00000"/>
          </w:rPr>
          <w:t>Casalini</w:t>
        </w:r>
        <w:proofErr w:type="spellEnd"/>
        <w:r w:rsidRPr="00D004E5">
          <w:rPr>
            <w:color w:val="C00000"/>
          </w:rPr>
          <w:t xml:space="preserve">) records). </w:t>
        </w:r>
      </w:ins>
    </w:p>
    <w:p w:rsidR="0000441F" w:rsidRPr="00D004E5"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15" w:author="Unknown"/>
          <w:color w:val="C00000"/>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ins w:id="16" w:author="Unknown">
        <w:r w:rsidRPr="00D004E5">
          <w:rPr>
            <w:color w:val="C00000"/>
          </w:rPr>
          <w:t xml:space="preserve">This section is being retained to document LC former practices regarding changes in series treatment. </w:t>
        </w:r>
      </w:ins>
      <w:r>
        <w:t xml:space="preserve">As of June 1, 2006, LC analyzes and classifies separately all parts of monographic series and of multipart monographs with the exception of those categories </w:t>
      </w:r>
      <w:r w:rsidRPr="007E2478">
        <w:t>listed in LCRI 13.3. As of</w:t>
      </w:r>
      <w:r>
        <w:t xml:space="preserve"> the same date, LC does not give “controlled” access points for series in new LC original cataloging (CIP and non-CIP) bibliographic records, does not update series access points in existing bibliographic records, and does not consult, make, or update series authority records. LC will “pass through” the series information already in bibliographic records used by LC as copy (CIP/LC partner records, PCC records, and non-PCC (including </w:t>
      </w:r>
      <w:proofErr w:type="spellStart"/>
      <w:r>
        <w:t>Casalini</w:t>
      </w:r>
      <w:proofErr w:type="spellEnd"/>
      <w:r>
        <w:t>) records.</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17" w:author="Unknown"/>
        </w:rPr>
      </w:pPr>
      <w:ins w:id="18" w:author="Unknown">
        <w:r>
          <w:t xml:space="preserve">Per </w:t>
        </w:r>
        <w:r>
          <w:rPr>
            <w:i/>
            <w:iCs/>
          </w:rPr>
          <w:t>LCRI</w:t>
        </w:r>
        <w:r>
          <w:t xml:space="preserve"> 1.6 (May 2006): LC has announced a change in policy applying to all bibliographic resources (monographs, serials, and integrating resources) in series. As of June 1, 2006, LC analyzes and classifies separately all parts of monographic series and of multipart monographs with the exception of those categories listed in LCRI 13.3.  As of the same date, LC does not give “controlled” access points for series in new LC original cataloging (CIP and non</w:t>
        </w:r>
        <w:r>
          <w:noBreakHyphen/>
          <w:t>CIP) bibliographic records, does not update series access points in existing bibliographic records, and does not consult, make, or update series authority records. LC will “pass through” the series information already in bibliographic records used by LC as copy (CIP/LC partner records, PCC records, and non</w:t>
        </w:r>
        <w:r>
          <w:noBreakHyphen/>
          <w:t xml:space="preserve">PCC (including </w:t>
        </w:r>
        <w:proofErr w:type="spellStart"/>
        <w:r>
          <w:t>Casalini</w:t>
        </w:r>
        <w:proofErr w:type="spellEnd"/>
        <w:r>
          <w:t xml:space="preserve">) records). </w:t>
        </w:r>
      </w:ins>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ns w:id="19" w:author="Unknown"/>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ins w:id="20" w:author="Unknown">
        <w:r>
          <w:t xml:space="preserve">This section is being retained to document LC former practices regarding changes in series treatment. </w:t>
        </w:r>
      </w:ins>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Pr="009650A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b/>
          <w:sz w:val="28"/>
          <w:szCs w:val="28"/>
        </w:rPr>
      </w:pPr>
      <w:r w:rsidRPr="009650A3">
        <w:rPr>
          <w:b/>
          <w:sz w:val="28"/>
          <w:szCs w:val="28"/>
        </w:rPr>
        <w:t xml:space="preserve">12.7.1. </w:t>
      </w:r>
      <w:r w:rsidRPr="009650A3">
        <w:rPr>
          <w:b/>
          <w:bCs/>
          <w:sz w:val="28"/>
          <w:szCs w:val="28"/>
        </w:rPr>
        <w:t>Changes in treatment decisions</w:t>
      </w:r>
    </w:p>
    <w:p w:rsidR="0000441F" w:rsidRPr="009650A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u w:val="single"/>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r>
        <w:t xml:space="preserve">The treatment of a series can be changed during its life span.  Part of the series may be collected under a call number while earlier or later issues are classified separately.  This may be due to changes in the publications (e.g., analyzable titles no longer appear on the issues (see </w:t>
      </w:r>
      <w:r>
        <w:rPr>
          <w:i/>
          <w:iCs/>
        </w:rPr>
        <w:t xml:space="preserve">CCM </w:t>
      </w:r>
      <w:r>
        <w:t xml:space="preserve">12.6.3.)), or changes in LC policies regarding the cataloging of series (see </w:t>
      </w:r>
      <w:r>
        <w:rPr>
          <w:i/>
          <w:iCs/>
        </w:rPr>
        <w:t>DCM Z1,</w:t>
      </w:r>
      <w:r>
        <w:t xml:space="preserve"> 64X section).  Such decisions are reflected in the series authority record and may also be reflected in the collected set cataloging record.  In the SAR the treatment fields will be modified or additional treatment fields will be added to show the different treatments and the numbers or dates of issues involved.  A note may be given in the cataloging record (field 500, formerly 512).</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rPr>
      </w:pPr>
      <w:r>
        <w:rPr>
          <w:i/>
          <w:iCs/>
        </w:rPr>
        <w:t>In SAR:</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050 #0 $a</w:t>
      </w:r>
      <w:r w:rsidRPr="00043B96">
        <w:rPr>
          <w:rFonts w:ascii="Courier New" w:hAnsi="Courier New" w:cs="Courier New"/>
          <w:sz w:val="20"/>
          <w:szCs w:val="20"/>
        </w:rPr>
        <w:tab/>
        <w:t>0HC1060.A1 $b D57 $d no. 11-</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130 #0 $a</w:t>
      </w:r>
      <w:r w:rsidRPr="00043B96">
        <w:rPr>
          <w:rFonts w:ascii="Courier New" w:hAnsi="Courier New" w:cs="Courier New"/>
          <w:sz w:val="20"/>
          <w:szCs w:val="20"/>
        </w:rPr>
        <w:tab/>
        <w:t>Discussion paper (University of Ghana. Institute of Statistical, Social, and Economic Research)</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644 ## $a</w:t>
      </w:r>
      <w:r w:rsidRPr="00043B96">
        <w:rPr>
          <w:rFonts w:ascii="Courier New" w:hAnsi="Courier New" w:cs="Courier New"/>
          <w:sz w:val="20"/>
          <w:szCs w:val="20"/>
        </w:rPr>
        <w:tab/>
        <w:t>n $d no. 11- $5 DLC</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644 ## $a</w:t>
      </w:r>
      <w:r w:rsidRPr="00043B96">
        <w:rPr>
          <w:rFonts w:ascii="Courier New" w:hAnsi="Courier New" w:cs="Courier New"/>
          <w:sz w:val="20"/>
          <w:szCs w:val="20"/>
        </w:rPr>
        <w:tab/>
        <w:t>f $d no. 1-10 $5 DLC</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645 ## $a</w:t>
      </w:r>
      <w:r w:rsidRPr="00043B96">
        <w:rPr>
          <w:rFonts w:ascii="Courier New" w:hAnsi="Courier New" w:cs="Courier New"/>
          <w:sz w:val="20"/>
          <w:szCs w:val="20"/>
        </w:rPr>
        <w:tab/>
        <w:t>t $5 DLC</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646 ## $a</w:t>
      </w:r>
      <w:r w:rsidRPr="00043B96">
        <w:rPr>
          <w:rFonts w:ascii="Courier New" w:hAnsi="Courier New" w:cs="Courier New"/>
          <w:sz w:val="20"/>
          <w:szCs w:val="20"/>
        </w:rPr>
        <w:tab/>
        <w:t>c $d no. 11- $5 DLC</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i/>
          <w:iCs/>
          <w:sz w:val="20"/>
          <w:szCs w:val="20"/>
        </w:rPr>
      </w:pPr>
      <w:r w:rsidRPr="00043B96">
        <w:rPr>
          <w:rFonts w:ascii="Courier New" w:hAnsi="Courier New" w:cs="Courier New"/>
          <w:sz w:val="20"/>
          <w:szCs w:val="20"/>
        </w:rPr>
        <w:t>646 ## $a</w:t>
      </w:r>
      <w:r w:rsidRPr="00043B96">
        <w:rPr>
          <w:rFonts w:ascii="Courier New" w:hAnsi="Courier New" w:cs="Courier New"/>
          <w:sz w:val="20"/>
          <w:szCs w:val="20"/>
        </w:rPr>
        <w:tab/>
        <w:t>s $d no. 1-10 $5 DLC</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18794E" w:rsidRDefault="0018794E" w:rsidP="0000441F">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r>
        <w:rPr>
          <w:i/>
          <w:iCs/>
        </w:rPr>
        <w:t>In cataloging record:</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050 00 $a</w:t>
      </w:r>
      <w:r w:rsidRPr="00043B96">
        <w:rPr>
          <w:rFonts w:ascii="Courier New" w:hAnsi="Courier New" w:cs="Courier New"/>
          <w:sz w:val="20"/>
          <w:szCs w:val="20"/>
        </w:rPr>
        <w:tab/>
        <w:t>HC1060.A1 $b D57</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130 0# $a</w:t>
      </w:r>
      <w:r w:rsidRPr="00043B96">
        <w:rPr>
          <w:rFonts w:ascii="Courier New" w:hAnsi="Courier New" w:cs="Courier New"/>
          <w:sz w:val="20"/>
          <w:szCs w:val="20"/>
        </w:rPr>
        <w:tab/>
        <w:t>Discussion paper (University of Ghana. Institute of Statistical, Social, and Economic Research)</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043B96">
        <w:rPr>
          <w:rFonts w:ascii="Courier New" w:hAnsi="Courier New" w:cs="Courier New"/>
          <w:sz w:val="20"/>
          <w:szCs w:val="20"/>
        </w:rPr>
        <w:t>245 10 $a</w:t>
      </w:r>
      <w:r w:rsidRPr="00043B96">
        <w:rPr>
          <w:rFonts w:ascii="Courier New" w:hAnsi="Courier New" w:cs="Courier New"/>
          <w:sz w:val="20"/>
          <w:szCs w:val="20"/>
        </w:rPr>
        <w:tab/>
        <w:t>Discussion paper</w:t>
      </w:r>
      <w:ins w:id="21" w:author="Unknown">
        <w:r w:rsidRPr="00043B96">
          <w:rPr>
            <w:rFonts w:ascii="Courier New" w:hAnsi="Courier New" w:cs="Courier New"/>
            <w:sz w:val="20"/>
            <w:szCs w:val="20"/>
          </w:rPr>
          <w:t>.</w:t>
        </w:r>
      </w:ins>
      <w:proofErr w:type="gramEnd"/>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rPr>
      </w:pPr>
      <w:r w:rsidRPr="00043B96">
        <w:rPr>
          <w:rFonts w:ascii="Courier New" w:hAnsi="Courier New" w:cs="Courier New"/>
          <w:sz w:val="20"/>
          <w:szCs w:val="20"/>
        </w:rPr>
        <w:t>500 ## $a</w:t>
      </w:r>
      <w:r w:rsidRPr="00043B96">
        <w:rPr>
          <w:rFonts w:ascii="Courier New" w:hAnsi="Courier New" w:cs="Courier New"/>
          <w:sz w:val="20"/>
          <w:szCs w:val="20"/>
        </w:rPr>
        <w:tab/>
      </w:r>
      <w:proofErr w:type="gramStart"/>
      <w:r w:rsidRPr="00043B96">
        <w:rPr>
          <w:rFonts w:ascii="Courier New" w:hAnsi="Courier New" w:cs="Courier New"/>
          <w:sz w:val="20"/>
          <w:szCs w:val="20"/>
        </w:rPr>
        <w:t>Separately</w:t>
      </w:r>
      <w:proofErr w:type="gramEnd"/>
      <w:r w:rsidRPr="00043B96">
        <w:rPr>
          <w:rFonts w:ascii="Courier New" w:hAnsi="Courier New" w:cs="Courier New"/>
          <w:sz w:val="20"/>
          <w:szCs w:val="20"/>
        </w:rPr>
        <w:t xml:space="preserve"> cataloged in LC before no. 11.</w:t>
      </w:r>
      <w:r w:rsidR="007E2478">
        <w:rPr>
          <w:rFonts w:ascii="Courier New" w:hAnsi="Courier New" w:cs="Courier New"/>
          <w:sz w:val="20"/>
          <w:szCs w:val="20"/>
        </w:rPr>
        <w:t xml:space="preserve"> $5 DLC</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18794E" w:rsidRDefault="0018794E" w:rsidP="0000441F">
      <w:pPr>
        <w:tabs>
          <w:tab w:val="left" w:pos="0"/>
          <w:tab w:val="left" w:pos="360"/>
          <w:tab w:val="left" w:pos="1080"/>
          <w:tab w:val="left" w:pos="1440"/>
          <w:tab w:val="left" w:pos="1620"/>
          <w:tab w:val="left" w:pos="2880"/>
          <w:tab w:val="left" w:pos="4320"/>
          <w:tab w:val="left" w:pos="5760"/>
          <w:tab w:val="left" w:pos="7200"/>
          <w:tab w:val="left" w:pos="8640"/>
        </w:tabs>
      </w:pPr>
    </w:p>
    <w:p w:rsidR="0018794E" w:rsidRDefault="0018794E"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Pr="009650A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r w:rsidRPr="009650A3">
        <w:rPr>
          <w:b/>
          <w:bCs/>
          <w:sz w:val="28"/>
          <w:szCs w:val="28"/>
        </w:rPr>
        <w:t>12.7.2.</w:t>
      </w:r>
      <w:r w:rsidR="0018794E">
        <w:rPr>
          <w:b/>
          <w:bCs/>
          <w:sz w:val="28"/>
          <w:szCs w:val="28"/>
        </w:rPr>
        <w:t xml:space="preserve"> </w:t>
      </w:r>
      <w:r w:rsidRPr="009650A3">
        <w:rPr>
          <w:b/>
          <w:bCs/>
          <w:sz w:val="28"/>
          <w:szCs w:val="28"/>
        </w:rPr>
        <w:t>Split treatment decisions</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r>
        <w:t>Under an earlier policy, when several "sets" or copies of a series were retained in the Library of Congress, one would be classified as a collected set and the other(s) classified separately. This practice was referred to as "split treatment."  LC has not established a split decision treatment for new series since 1980 and has changed existing split decisions. SARs can be found showing a history of previous split treatment decisions.</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r>
        <w:rPr>
          <w:rFonts w:ascii="PMingLiU" w:eastAsia="PMingLiU" w:cs="PMingLiU"/>
          <w:i/>
          <w:iCs/>
        </w:rPr>
        <w:t>In SAR:</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050 #0 $a</w:t>
      </w:r>
      <w:r w:rsidRPr="00BF03F3">
        <w:rPr>
          <w:rFonts w:ascii="Courier New" w:hAnsi="Courier New" w:cs="Courier New"/>
          <w:sz w:val="20"/>
          <w:szCs w:val="20"/>
        </w:rPr>
        <w:tab/>
        <w:t>H31 $b .A4 $d 2nd set, v. 13-29</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130 #0 $a</w:t>
      </w:r>
      <w:r w:rsidRPr="00BF03F3">
        <w:rPr>
          <w:rFonts w:ascii="Courier New" w:hAnsi="Courier New" w:cs="Courier New"/>
          <w:sz w:val="20"/>
          <w:szCs w:val="20"/>
        </w:rPr>
        <w:tab/>
        <w:t xml:space="preserve">Proceedings of the Academy of Political Science </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644 ## $a</w:t>
      </w:r>
      <w:r w:rsidRPr="00BF03F3">
        <w:rPr>
          <w:rFonts w:ascii="Courier New" w:hAnsi="Courier New" w:cs="Courier New"/>
          <w:sz w:val="20"/>
          <w:szCs w:val="20"/>
        </w:rPr>
        <w:tab/>
        <w:t>f $5 DLC</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645 ## $a</w:t>
      </w:r>
      <w:r w:rsidRPr="00BF03F3">
        <w:rPr>
          <w:rFonts w:ascii="Courier New" w:hAnsi="Courier New" w:cs="Courier New"/>
          <w:sz w:val="20"/>
          <w:szCs w:val="20"/>
        </w:rPr>
        <w:tab/>
        <w:t>t $5 DLC</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646 ## $a</w:t>
      </w:r>
      <w:r w:rsidRPr="00BF03F3">
        <w:rPr>
          <w:rFonts w:ascii="Courier New" w:hAnsi="Courier New" w:cs="Courier New"/>
          <w:sz w:val="20"/>
          <w:szCs w:val="20"/>
        </w:rPr>
        <w:tab/>
        <w:t>s $d 1st set and all sets, v. 30- $5 DLC</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646 ## $a</w:t>
      </w:r>
      <w:r w:rsidRPr="00BF03F3">
        <w:rPr>
          <w:rFonts w:ascii="Courier New" w:hAnsi="Courier New" w:cs="Courier New"/>
          <w:sz w:val="20"/>
          <w:szCs w:val="20"/>
        </w:rPr>
        <w:tab/>
        <w:t>c $d 2nd set, v. 13-29 $5 DLC</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r>
        <w:rPr>
          <w:rFonts w:ascii="PMingLiU" w:eastAsia="PMingLiU" w:cs="PMingLiU"/>
          <w:i/>
          <w:iCs/>
        </w:rPr>
        <w:t>In cataloging record:</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050 00 $a</w:t>
      </w:r>
      <w:r w:rsidRPr="00BF03F3">
        <w:rPr>
          <w:rFonts w:ascii="Courier New" w:hAnsi="Courier New" w:cs="Courier New"/>
          <w:sz w:val="20"/>
          <w:szCs w:val="20"/>
        </w:rPr>
        <w:tab/>
        <w:t>CLASSED SEPARATELY</w:t>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4320" w:hanging="3960"/>
        <w:rPr>
          <w:rFonts w:ascii="Courier New" w:hAnsi="Courier New" w:cs="Courier New"/>
          <w:sz w:val="20"/>
          <w:szCs w:val="20"/>
        </w:rPr>
      </w:pPr>
      <w:r w:rsidRPr="00BF03F3">
        <w:rPr>
          <w:rFonts w:ascii="Courier New" w:hAnsi="Courier New" w:cs="Courier New"/>
          <w:sz w:val="20"/>
          <w:szCs w:val="20"/>
        </w:rPr>
        <w:t>051 ## $a</w:t>
      </w:r>
      <w:r w:rsidRPr="00BF03F3">
        <w:rPr>
          <w:rFonts w:ascii="Courier New" w:hAnsi="Courier New" w:cs="Courier New"/>
          <w:sz w:val="20"/>
          <w:szCs w:val="20"/>
        </w:rPr>
        <w:tab/>
        <w:t>H31 $b .A4 $c 2nd set</w:t>
      </w:r>
      <w:r w:rsidRPr="00BF03F3">
        <w:rPr>
          <w:rFonts w:ascii="Courier New" w:hAnsi="Courier New" w:cs="Courier New"/>
          <w:sz w:val="20"/>
          <w:szCs w:val="20"/>
        </w:rPr>
        <w:tab/>
      </w:r>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BF03F3">
        <w:rPr>
          <w:rFonts w:ascii="Courier New" w:hAnsi="Courier New" w:cs="Courier New"/>
          <w:sz w:val="20"/>
          <w:szCs w:val="20"/>
        </w:rPr>
        <w:t>245 00 $a</w:t>
      </w:r>
      <w:r w:rsidRPr="00BF03F3">
        <w:rPr>
          <w:rFonts w:ascii="Courier New" w:hAnsi="Courier New" w:cs="Courier New"/>
          <w:sz w:val="20"/>
          <w:szCs w:val="20"/>
        </w:rPr>
        <w:tab/>
        <w:t>Proceedings of the Academy of Political Science.</w:t>
      </w:r>
      <w:proofErr w:type="gramEnd"/>
    </w:p>
    <w:p w:rsidR="0000441F" w:rsidRPr="00BF03F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BF03F3">
        <w:rPr>
          <w:rFonts w:ascii="Courier New" w:hAnsi="Courier New" w:cs="Courier New"/>
          <w:sz w:val="20"/>
          <w:szCs w:val="20"/>
        </w:rPr>
        <w:t>500 ## $</w:t>
      </w:r>
      <w:proofErr w:type="gramStart"/>
      <w:r w:rsidRPr="00BF03F3">
        <w:rPr>
          <w:rFonts w:ascii="Courier New" w:hAnsi="Courier New" w:cs="Courier New"/>
          <w:sz w:val="20"/>
          <w:szCs w:val="20"/>
        </w:rPr>
        <w:t>a</w:t>
      </w:r>
      <w:proofErr w:type="gramEnd"/>
      <w:r w:rsidRPr="00BF03F3">
        <w:rPr>
          <w:rFonts w:ascii="Courier New" w:hAnsi="Courier New" w:cs="Courier New"/>
          <w:sz w:val="20"/>
          <w:szCs w:val="20"/>
        </w:rPr>
        <w:tab/>
        <w:t>All sets classed separately in LC after v. 29.</w:t>
      </w:r>
      <w:r w:rsidR="0018794E">
        <w:rPr>
          <w:rFonts w:ascii="Courier New" w:hAnsi="Courier New" w:cs="Courier New"/>
          <w:sz w:val="20"/>
          <w:szCs w:val="20"/>
        </w:rPr>
        <w:t xml:space="preserve"> $5 DLC</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i/>
          <w:iCs/>
          <w:sz w:val="20"/>
          <w:szCs w:val="20"/>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b/>
          <w:bCs/>
        </w:rPr>
      </w:pPr>
    </w:p>
    <w:p w:rsidR="0000441F" w:rsidRPr="009650A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sz w:val="28"/>
          <w:szCs w:val="28"/>
        </w:rPr>
      </w:pPr>
      <w:r w:rsidRPr="009650A3">
        <w:rPr>
          <w:b/>
          <w:bCs/>
          <w:sz w:val="28"/>
          <w:szCs w:val="28"/>
        </w:rPr>
        <w:t>12.7.3. LC call number used in series statement (subfield $l)</w:t>
      </w:r>
      <w:r w:rsidRPr="009650A3">
        <w:rPr>
          <w:sz w:val="28"/>
          <w:szCs w:val="28"/>
        </w:rPr>
        <w:t xml:space="preserve">  </w:t>
      </w:r>
    </w:p>
    <w:p w:rsidR="0000441F" w:rsidRPr="009650A3"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r>
        <w:t xml:space="preserve">When a serial is issued in a series for </w:t>
      </w:r>
      <w:r>
        <w:rPr>
          <w:u w:val="single"/>
        </w:rPr>
        <w:t>part</w:t>
      </w:r>
      <w:r>
        <w:t xml:space="preserve"> of its life span and the series is classified as a collection by the Library of Congress, the series call number is given in subfield $l following the series statement (see </w:t>
      </w:r>
      <w:r>
        <w:rPr>
          <w:i/>
          <w:iCs/>
        </w:rPr>
        <w:t>CEG</w:t>
      </w:r>
      <w:r>
        <w:t xml:space="preserve">, field 490). The series call number is also given in the appropriate sequence in a separate 050 field.  </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r>
        <w:t xml:space="preserve">For the serial </w:t>
      </w:r>
      <w:r>
        <w:rPr>
          <w:i/>
          <w:iCs/>
        </w:rPr>
        <w:t>Teacher Supply and Demand in Public Schools</w:t>
      </w:r>
      <w:r>
        <w:t xml:space="preserve"> (represented by the bibliographic record below), the 1972 issue is in the series </w:t>
      </w:r>
      <w:r>
        <w:rPr>
          <w:i/>
          <w:iCs/>
        </w:rPr>
        <w:t>Research Report</w:t>
      </w:r>
      <w:r>
        <w:t xml:space="preserve"> (see first SAR below) and issues beginning with 1973 are in the series </w:t>
      </w:r>
      <w:r>
        <w:rPr>
          <w:i/>
          <w:iCs/>
        </w:rPr>
        <w:t>NEA Research Memo</w:t>
      </w:r>
      <w:r>
        <w:t xml:space="preserve"> (see second SAR below).  Because both those series are classified as collections, each series statement includes a subfield $l with the call number for the series. Those two call numbers also appear in 050 fields in the </w:t>
      </w:r>
      <w:r>
        <w:lastRenderedPageBreak/>
        <w:t>bibliographic record; the first 050 in the bibliographic record is the call number for the issues of the serial that are not in either of the series.</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E639F8" w:rsidRDefault="00E639F8" w:rsidP="0000441F">
      <w:pPr>
        <w:tabs>
          <w:tab w:val="left" w:pos="0"/>
          <w:tab w:val="left" w:pos="360"/>
          <w:tab w:val="left" w:pos="1080"/>
          <w:tab w:val="left" w:pos="1440"/>
          <w:tab w:val="left" w:pos="1620"/>
          <w:tab w:val="left" w:pos="2880"/>
          <w:tab w:val="left" w:pos="4320"/>
          <w:tab w:val="left" w:pos="5760"/>
          <w:tab w:val="left" w:pos="7200"/>
          <w:tab w:val="left" w:pos="8640"/>
        </w:tabs>
        <w:rPr>
          <w:u w:val="single"/>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r>
        <w:rPr>
          <w:u w:val="single"/>
        </w:rPr>
        <w:t>Bibliographic record</w:t>
      </w:r>
      <w:r>
        <w:t xml:space="preserve"> (not all fields included)</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050 00 $a</w:t>
      </w:r>
      <w:r w:rsidRPr="00043B96">
        <w:rPr>
          <w:rFonts w:ascii="Courier New" w:hAnsi="Courier New" w:cs="Courier New"/>
          <w:sz w:val="20"/>
          <w:szCs w:val="20"/>
        </w:rPr>
        <w:tab/>
        <w:t>LB2833 $b .N286</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Cs/>
          <w:sz w:val="20"/>
          <w:szCs w:val="20"/>
        </w:rPr>
      </w:pPr>
      <w:r w:rsidRPr="00043B96">
        <w:rPr>
          <w:rFonts w:ascii="Courier New" w:hAnsi="Courier New" w:cs="Courier New"/>
          <w:bCs/>
          <w:sz w:val="20"/>
          <w:szCs w:val="20"/>
        </w:rPr>
        <w:t>050 00 $a</w:t>
      </w:r>
      <w:r w:rsidRPr="00043B96">
        <w:rPr>
          <w:rFonts w:ascii="Courier New" w:hAnsi="Courier New" w:cs="Courier New"/>
          <w:bCs/>
          <w:sz w:val="20"/>
          <w:szCs w:val="20"/>
        </w:rPr>
        <w:tab/>
        <w:t>LB2842 $b .N18</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Cs/>
          <w:sz w:val="20"/>
          <w:szCs w:val="20"/>
        </w:rPr>
      </w:pPr>
      <w:r w:rsidRPr="00043B96">
        <w:rPr>
          <w:rFonts w:ascii="Courier New" w:hAnsi="Courier New" w:cs="Courier New"/>
          <w:bCs/>
          <w:sz w:val="20"/>
          <w:szCs w:val="20"/>
        </w:rPr>
        <w:t>050 00 $a</w:t>
      </w:r>
      <w:r w:rsidRPr="00043B96">
        <w:rPr>
          <w:rFonts w:ascii="Courier New" w:hAnsi="Courier New" w:cs="Courier New"/>
          <w:bCs/>
          <w:sz w:val="20"/>
          <w:szCs w:val="20"/>
        </w:rPr>
        <w:tab/>
        <w:t>LB2482 $b .N31185</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proofErr w:type="gramStart"/>
      <w:r w:rsidRPr="00043B96">
        <w:rPr>
          <w:rFonts w:ascii="Courier New" w:hAnsi="Courier New" w:cs="Courier New"/>
          <w:sz w:val="20"/>
          <w:szCs w:val="20"/>
        </w:rPr>
        <w:t>245 00 $a</w:t>
      </w:r>
      <w:r w:rsidRPr="00043B96">
        <w:rPr>
          <w:rFonts w:ascii="Courier New" w:hAnsi="Courier New" w:cs="Courier New"/>
          <w:sz w:val="20"/>
          <w:szCs w:val="20"/>
        </w:rPr>
        <w:tab/>
        <w:t>Teacher supply and demand in public schools.</w:t>
      </w:r>
      <w:proofErr w:type="gramEnd"/>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260 ## $a</w:t>
      </w:r>
      <w:r w:rsidRPr="00043B96">
        <w:rPr>
          <w:rFonts w:ascii="Courier New" w:hAnsi="Courier New" w:cs="Courier New"/>
          <w:sz w:val="20"/>
          <w:szCs w:val="20"/>
        </w:rPr>
        <w:tab/>
        <w:t>Washington, D.C</w:t>
      </w:r>
      <w:proofErr w:type="gramStart"/>
      <w:r w:rsidRPr="00043B96">
        <w:rPr>
          <w:rFonts w:ascii="Courier New" w:hAnsi="Courier New" w:cs="Courier New"/>
          <w:sz w:val="20"/>
          <w:szCs w:val="20"/>
        </w:rPr>
        <w:t>. :</w:t>
      </w:r>
      <w:proofErr w:type="gramEnd"/>
      <w:r w:rsidRPr="00043B96">
        <w:rPr>
          <w:rFonts w:ascii="Courier New" w:hAnsi="Courier New" w:cs="Courier New"/>
          <w:sz w:val="20"/>
          <w:szCs w:val="20"/>
        </w:rPr>
        <w:t xml:space="preserve"> $b Research Division, National Education Association of the United States, $c 1958-</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300 ## $a</w:t>
      </w:r>
      <w:r w:rsidRPr="00043B96">
        <w:rPr>
          <w:rFonts w:ascii="Courier New" w:hAnsi="Courier New" w:cs="Courier New"/>
          <w:sz w:val="20"/>
          <w:szCs w:val="20"/>
        </w:rPr>
        <w:tab/>
        <w:t>v</w:t>
      </w:r>
      <w:proofErr w:type="gramStart"/>
      <w:r w:rsidRPr="00043B96">
        <w:rPr>
          <w:rFonts w:ascii="Courier New" w:hAnsi="Courier New" w:cs="Courier New"/>
          <w:sz w:val="20"/>
          <w:szCs w:val="20"/>
        </w:rPr>
        <w:t>. ;</w:t>
      </w:r>
      <w:proofErr w:type="gramEnd"/>
      <w:r w:rsidRPr="00043B96">
        <w:rPr>
          <w:rFonts w:ascii="Courier New" w:hAnsi="Courier New" w:cs="Courier New"/>
          <w:sz w:val="20"/>
          <w:szCs w:val="20"/>
        </w:rPr>
        <w:t xml:space="preserve"> $c 24-27 cm.</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sz w:val="20"/>
          <w:szCs w:val="20"/>
        </w:rPr>
        <w:t>362 0# $a</w:t>
      </w:r>
      <w:r w:rsidRPr="00043B96">
        <w:rPr>
          <w:rFonts w:ascii="Courier New" w:hAnsi="Courier New" w:cs="Courier New"/>
          <w:sz w:val="20"/>
          <w:szCs w:val="20"/>
        </w:rPr>
        <w:tab/>
        <w:t>11th (1958)-</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043B96">
        <w:rPr>
          <w:rFonts w:ascii="Courier New" w:hAnsi="Courier New" w:cs="Courier New"/>
          <w:bCs/>
          <w:sz w:val="20"/>
          <w:szCs w:val="20"/>
        </w:rPr>
        <w:t>490 1# $a</w:t>
      </w:r>
      <w:r w:rsidRPr="00043B96">
        <w:rPr>
          <w:rFonts w:ascii="Courier New" w:hAnsi="Courier New" w:cs="Courier New"/>
          <w:bCs/>
          <w:sz w:val="20"/>
          <w:szCs w:val="20"/>
        </w:rPr>
        <w:tab/>
        <w:t>1973- : NEA research memo $l (LB2842.N18)</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Cs/>
          <w:sz w:val="20"/>
          <w:szCs w:val="20"/>
        </w:rPr>
      </w:pPr>
      <w:r w:rsidRPr="00043B96">
        <w:rPr>
          <w:rFonts w:ascii="Courier New" w:hAnsi="Courier New" w:cs="Courier New"/>
          <w:bCs/>
          <w:sz w:val="20"/>
          <w:szCs w:val="20"/>
        </w:rPr>
        <w:t>490 1# $a</w:t>
      </w:r>
      <w:r w:rsidRPr="00043B96">
        <w:rPr>
          <w:rFonts w:ascii="Courier New" w:hAnsi="Courier New" w:cs="Courier New"/>
          <w:bCs/>
          <w:sz w:val="20"/>
          <w:szCs w:val="20"/>
        </w:rPr>
        <w:tab/>
        <w:t xml:space="preserve">1972: Research report / National Education Association, Research </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7200" w:hanging="5580"/>
        <w:rPr>
          <w:rFonts w:ascii="Courier New" w:hAnsi="Courier New" w:cs="Courier New"/>
          <w:bCs/>
          <w:sz w:val="20"/>
          <w:szCs w:val="20"/>
        </w:rPr>
      </w:pPr>
      <w:r w:rsidRPr="00043B96">
        <w:rPr>
          <w:rFonts w:ascii="Courier New" w:hAnsi="Courier New" w:cs="Courier New"/>
          <w:bCs/>
          <w:sz w:val="20"/>
          <w:szCs w:val="20"/>
        </w:rPr>
        <w:t>Division $l (LB2482.N31185)</w:t>
      </w:r>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Cs/>
          <w:sz w:val="20"/>
          <w:szCs w:val="20"/>
        </w:rPr>
      </w:pPr>
      <w:proofErr w:type="gramStart"/>
      <w:r w:rsidRPr="00043B96">
        <w:rPr>
          <w:rFonts w:ascii="Courier New" w:hAnsi="Courier New" w:cs="Courier New"/>
          <w:bCs/>
          <w:sz w:val="20"/>
          <w:szCs w:val="20"/>
        </w:rPr>
        <w:t>830 #0 $a</w:t>
      </w:r>
      <w:r w:rsidRPr="00043B96">
        <w:rPr>
          <w:rFonts w:ascii="Courier New" w:hAnsi="Courier New" w:cs="Courier New"/>
          <w:bCs/>
          <w:sz w:val="20"/>
          <w:szCs w:val="20"/>
        </w:rPr>
        <w:tab/>
        <w:t>NEA research memo.</w:t>
      </w:r>
      <w:proofErr w:type="gramEnd"/>
    </w:p>
    <w:p w:rsidR="0000441F" w:rsidRPr="00043B9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Cs/>
        </w:rPr>
      </w:pPr>
      <w:r w:rsidRPr="00043B96">
        <w:rPr>
          <w:rFonts w:ascii="Courier New" w:hAnsi="Courier New" w:cs="Courier New"/>
          <w:bCs/>
          <w:sz w:val="20"/>
          <w:szCs w:val="20"/>
        </w:rPr>
        <w:t>830 #0 $a</w:t>
      </w:r>
      <w:r w:rsidRPr="00043B96">
        <w:rPr>
          <w:rFonts w:ascii="Courier New" w:hAnsi="Courier New" w:cs="Courier New"/>
          <w:bCs/>
          <w:sz w:val="20"/>
          <w:szCs w:val="20"/>
        </w:rPr>
        <w:tab/>
        <w:t>Research report (National Education Association of the United States.  Research Division)</w:t>
      </w: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pPr>
    </w:p>
    <w:tbl>
      <w:tblPr>
        <w:tblW w:w="0" w:type="auto"/>
        <w:tblInd w:w="177" w:type="dxa"/>
        <w:tblLayout w:type="fixed"/>
        <w:tblCellMar>
          <w:left w:w="177" w:type="dxa"/>
          <w:right w:w="177" w:type="dxa"/>
        </w:tblCellMar>
        <w:tblLook w:val="0000" w:firstRow="0" w:lastRow="0" w:firstColumn="0" w:lastColumn="0" w:noHBand="0" w:noVBand="0"/>
      </w:tblPr>
      <w:tblGrid>
        <w:gridCol w:w="9360"/>
      </w:tblGrid>
      <w:tr w:rsidR="0000441F" w:rsidTr="004F36CE">
        <w:tc>
          <w:tcPr>
            <w:tcW w:w="9360" w:type="dxa"/>
            <w:tcBorders>
              <w:top w:val="double" w:sz="7" w:space="0" w:color="000000"/>
              <w:left w:val="double" w:sz="7" w:space="0" w:color="000000"/>
              <w:bottom w:val="double" w:sz="7" w:space="0" w:color="000000"/>
              <w:right w:val="double" w:sz="7" w:space="0" w:color="000000"/>
            </w:tcBorders>
          </w:tcPr>
          <w:p w:rsidR="0000441F" w:rsidRDefault="0000441F" w:rsidP="004F36CE">
            <w:pPr>
              <w:spacing w:line="201" w:lineRule="exact"/>
            </w:pP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010 ## $a</w:t>
            </w:r>
            <w:r w:rsidRPr="00975CD6">
              <w:rPr>
                <w:rFonts w:ascii="Courier New" w:hAnsi="Courier New" w:cs="Courier New"/>
                <w:sz w:val="20"/>
                <w:szCs w:val="20"/>
              </w:rPr>
              <w:tab/>
              <w:t>n   42037759</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040 ## $a</w:t>
            </w:r>
            <w:r w:rsidRPr="00975CD6">
              <w:rPr>
                <w:rFonts w:ascii="Courier New" w:hAnsi="Courier New" w:cs="Courier New"/>
                <w:sz w:val="20"/>
                <w:szCs w:val="20"/>
              </w:rPr>
              <w:tab/>
              <w:t>DLC $c DLC $d DLC-S $d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
                <w:bCs/>
                <w:sz w:val="20"/>
                <w:szCs w:val="20"/>
              </w:rPr>
            </w:pPr>
            <w:r w:rsidRPr="00975CD6">
              <w:rPr>
                <w:rFonts w:ascii="Courier New" w:hAnsi="Courier New" w:cs="Courier New"/>
                <w:b/>
                <w:bCs/>
                <w:sz w:val="20"/>
                <w:szCs w:val="20"/>
              </w:rPr>
              <w:t>050 #0 $a</w:t>
            </w:r>
            <w:r w:rsidRPr="00975CD6">
              <w:rPr>
                <w:rFonts w:ascii="Courier New" w:hAnsi="Courier New" w:cs="Courier New"/>
                <w:b/>
                <w:bCs/>
                <w:sz w:val="20"/>
                <w:szCs w:val="20"/>
              </w:rPr>
              <w:tab/>
              <w:t>LB2842 $b .N31185</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130 #0 $a</w:t>
            </w:r>
            <w:r w:rsidRPr="00975CD6">
              <w:rPr>
                <w:rFonts w:ascii="Courier New" w:hAnsi="Courier New" w:cs="Courier New"/>
                <w:sz w:val="20"/>
                <w:szCs w:val="20"/>
              </w:rPr>
              <w:tab/>
              <w:t>Research report (National Education Association of the United States. Research Division)</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410 2# $a</w:t>
            </w:r>
            <w:r w:rsidRPr="00975CD6">
              <w:rPr>
                <w:rFonts w:ascii="Courier New" w:hAnsi="Courier New" w:cs="Courier New"/>
                <w:sz w:val="20"/>
                <w:szCs w:val="20"/>
              </w:rPr>
              <w:tab/>
              <w:t>National Education Association of the United States. $b Research Division. $t Research report</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642 ## $a</w:t>
            </w:r>
            <w:r w:rsidRPr="00975CD6">
              <w:rPr>
                <w:rFonts w:ascii="Courier New" w:hAnsi="Courier New" w:cs="Courier New"/>
                <w:sz w:val="20"/>
                <w:szCs w:val="20"/>
              </w:rPr>
              <w:tab/>
              <w:t>1965-R-11 $5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643 ## $a</w:t>
            </w:r>
            <w:r w:rsidRPr="00975CD6">
              <w:rPr>
                <w:rFonts w:ascii="Courier New" w:hAnsi="Courier New" w:cs="Courier New"/>
                <w:sz w:val="20"/>
                <w:szCs w:val="20"/>
              </w:rPr>
              <w:tab/>
              <w:t>Washington, D.C. $b National Education Association</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644 ## $a</w:t>
            </w:r>
            <w:r w:rsidRPr="00975CD6">
              <w:rPr>
                <w:rFonts w:ascii="Courier New" w:hAnsi="Courier New" w:cs="Courier New"/>
                <w:sz w:val="20"/>
                <w:szCs w:val="20"/>
              </w:rPr>
              <w:tab/>
              <w:t>f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645 ## $a</w:t>
            </w:r>
            <w:r w:rsidRPr="00975CD6">
              <w:rPr>
                <w:rFonts w:ascii="Courier New" w:hAnsi="Courier New" w:cs="Courier New"/>
                <w:sz w:val="20"/>
                <w:szCs w:val="20"/>
              </w:rPr>
              <w:tab/>
              <w:t>t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
                <w:bCs/>
                <w:sz w:val="20"/>
                <w:szCs w:val="20"/>
              </w:rPr>
            </w:pPr>
            <w:r w:rsidRPr="00975CD6">
              <w:rPr>
                <w:rFonts w:ascii="Courier New" w:hAnsi="Courier New" w:cs="Courier New"/>
                <w:b/>
                <w:bCs/>
                <w:sz w:val="20"/>
                <w:szCs w:val="20"/>
              </w:rPr>
              <w:t>646 ## $a</w:t>
            </w:r>
            <w:r w:rsidRPr="00975CD6">
              <w:rPr>
                <w:rFonts w:ascii="Courier New" w:hAnsi="Courier New" w:cs="Courier New"/>
                <w:b/>
                <w:bCs/>
                <w:sz w:val="20"/>
                <w:szCs w:val="20"/>
              </w:rPr>
              <w:tab/>
              <w:t>c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670 ## $</w:t>
            </w:r>
            <w:proofErr w:type="gramStart"/>
            <w:r w:rsidRPr="00975CD6">
              <w:rPr>
                <w:rFonts w:ascii="Courier New" w:hAnsi="Courier New" w:cs="Courier New"/>
                <w:sz w:val="20"/>
                <w:szCs w:val="20"/>
              </w:rPr>
              <w:t>a</w:t>
            </w:r>
            <w:proofErr w:type="gramEnd"/>
            <w:r w:rsidRPr="00975CD6">
              <w:rPr>
                <w:rFonts w:ascii="Courier New" w:hAnsi="Courier New" w:cs="Courier New"/>
                <w:sz w:val="20"/>
                <w:szCs w:val="20"/>
              </w:rPr>
              <w:tab/>
              <w:t>Estimates of school statistics, 1972.</w:t>
            </w:r>
          </w:p>
          <w:p w:rsidR="0000441F"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r>
    </w:tbl>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p w:rsidR="0000441F"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sz w:val="20"/>
          <w:szCs w:val="20"/>
        </w:rPr>
      </w:pPr>
    </w:p>
    <w:tbl>
      <w:tblPr>
        <w:tblW w:w="0" w:type="auto"/>
        <w:tblInd w:w="177" w:type="dxa"/>
        <w:tblLayout w:type="fixed"/>
        <w:tblCellMar>
          <w:left w:w="177" w:type="dxa"/>
          <w:right w:w="177" w:type="dxa"/>
        </w:tblCellMar>
        <w:tblLook w:val="0000" w:firstRow="0" w:lastRow="0" w:firstColumn="0" w:lastColumn="0" w:noHBand="0" w:noVBand="0"/>
      </w:tblPr>
      <w:tblGrid>
        <w:gridCol w:w="9360"/>
      </w:tblGrid>
      <w:tr w:rsidR="0000441F" w:rsidTr="004F36CE">
        <w:tc>
          <w:tcPr>
            <w:tcW w:w="9360" w:type="dxa"/>
            <w:tcBorders>
              <w:top w:val="double" w:sz="7" w:space="0" w:color="000000"/>
              <w:left w:val="double" w:sz="7" w:space="0" w:color="000000"/>
              <w:bottom w:val="double" w:sz="7" w:space="0" w:color="000000"/>
              <w:right w:val="double" w:sz="7" w:space="0" w:color="000000"/>
            </w:tcBorders>
          </w:tcPr>
          <w:p w:rsidR="0000441F" w:rsidRDefault="0000441F" w:rsidP="004F36CE">
            <w:pPr>
              <w:spacing w:line="201" w:lineRule="exact"/>
              <w:rPr>
                <w:sz w:val="20"/>
                <w:szCs w:val="20"/>
              </w:rPr>
            </w:pP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bookmarkStart w:id="22" w:name="QuickMark"/>
            <w:bookmarkEnd w:id="22"/>
            <w:r w:rsidRPr="00975CD6">
              <w:rPr>
                <w:rFonts w:ascii="Courier New" w:hAnsi="Courier New" w:cs="Courier New"/>
                <w:sz w:val="20"/>
                <w:szCs w:val="20"/>
              </w:rPr>
              <w:t>010 ## $a</w:t>
            </w:r>
            <w:r w:rsidRPr="00975CD6">
              <w:rPr>
                <w:rFonts w:ascii="Courier New" w:hAnsi="Courier New" w:cs="Courier New"/>
                <w:sz w:val="20"/>
                <w:szCs w:val="20"/>
              </w:rPr>
              <w:tab/>
              <w:t>n   42028999</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040 ## $a</w:t>
            </w:r>
            <w:r w:rsidRPr="00975CD6">
              <w:rPr>
                <w:rFonts w:ascii="Courier New" w:hAnsi="Courier New" w:cs="Courier New"/>
                <w:sz w:val="20"/>
                <w:szCs w:val="20"/>
              </w:rPr>
              <w:tab/>
              <w:t>DLC $c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
                <w:bCs/>
                <w:sz w:val="20"/>
                <w:szCs w:val="20"/>
              </w:rPr>
            </w:pPr>
            <w:r w:rsidRPr="00975CD6">
              <w:rPr>
                <w:rFonts w:ascii="Courier New" w:hAnsi="Courier New" w:cs="Courier New"/>
                <w:b/>
                <w:bCs/>
                <w:sz w:val="20"/>
                <w:szCs w:val="20"/>
              </w:rPr>
              <w:t>050 #0 $a</w:t>
            </w:r>
            <w:r w:rsidRPr="00975CD6">
              <w:rPr>
                <w:rFonts w:ascii="Courier New" w:hAnsi="Courier New" w:cs="Courier New"/>
                <w:b/>
                <w:bCs/>
                <w:sz w:val="20"/>
                <w:szCs w:val="20"/>
              </w:rPr>
              <w:tab/>
              <w:t>LB2842 $b .N18</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130 #0 $a</w:t>
            </w:r>
            <w:r w:rsidRPr="00975CD6">
              <w:rPr>
                <w:rFonts w:ascii="Courier New" w:hAnsi="Courier New" w:cs="Courier New"/>
                <w:sz w:val="20"/>
                <w:szCs w:val="20"/>
              </w:rPr>
              <w:tab/>
              <w:t>NEA research memo</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410 2# $a</w:t>
            </w:r>
            <w:r w:rsidRPr="00975CD6">
              <w:rPr>
                <w:rFonts w:ascii="Courier New" w:hAnsi="Courier New" w:cs="Courier New"/>
                <w:sz w:val="20"/>
                <w:szCs w:val="20"/>
              </w:rPr>
              <w:tab/>
              <w:t>National Education Association of the United States. $b Research Division. $t NEA research memo</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643 ## $a</w:t>
            </w:r>
            <w:r w:rsidRPr="00975CD6">
              <w:rPr>
                <w:rFonts w:ascii="Courier New" w:hAnsi="Courier New" w:cs="Courier New"/>
                <w:sz w:val="20"/>
                <w:szCs w:val="20"/>
              </w:rPr>
              <w:tab/>
              <w:t>Washington, D.C. $b National Education Association</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644 ## $a</w:t>
            </w:r>
            <w:r w:rsidRPr="00975CD6">
              <w:rPr>
                <w:rFonts w:ascii="Courier New" w:hAnsi="Courier New" w:cs="Courier New"/>
                <w:sz w:val="20"/>
                <w:szCs w:val="20"/>
              </w:rPr>
              <w:tab/>
              <w:t>f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645 ## $a</w:t>
            </w:r>
            <w:r w:rsidRPr="00975CD6">
              <w:rPr>
                <w:rFonts w:ascii="Courier New" w:hAnsi="Courier New" w:cs="Courier New"/>
                <w:sz w:val="20"/>
                <w:szCs w:val="20"/>
              </w:rPr>
              <w:tab/>
              <w:t>t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b/>
                <w:bCs/>
                <w:sz w:val="20"/>
                <w:szCs w:val="20"/>
              </w:rPr>
            </w:pPr>
            <w:r w:rsidRPr="00975CD6">
              <w:rPr>
                <w:rFonts w:ascii="Courier New" w:hAnsi="Courier New" w:cs="Courier New"/>
                <w:b/>
                <w:bCs/>
                <w:sz w:val="20"/>
                <w:szCs w:val="20"/>
              </w:rPr>
              <w:t>646 ## $a</w:t>
            </w:r>
            <w:r w:rsidRPr="00975CD6">
              <w:rPr>
                <w:rFonts w:ascii="Courier New" w:hAnsi="Courier New" w:cs="Courier New"/>
                <w:b/>
                <w:bCs/>
                <w:sz w:val="20"/>
                <w:szCs w:val="20"/>
              </w:rPr>
              <w:tab/>
              <w:t>c $5 DLC</w:t>
            </w:r>
          </w:p>
          <w:p w:rsidR="0000441F" w:rsidRPr="00975CD6"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ind w:left="1620" w:hanging="1260"/>
              <w:rPr>
                <w:rFonts w:ascii="Courier New" w:hAnsi="Courier New" w:cs="Courier New"/>
                <w:sz w:val="20"/>
                <w:szCs w:val="20"/>
              </w:rPr>
            </w:pPr>
            <w:r w:rsidRPr="00975CD6">
              <w:rPr>
                <w:rFonts w:ascii="Courier New" w:hAnsi="Courier New" w:cs="Courier New"/>
                <w:sz w:val="20"/>
                <w:szCs w:val="20"/>
              </w:rPr>
              <w:t>670 ## $a</w:t>
            </w:r>
            <w:r w:rsidRPr="00975CD6">
              <w:rPr>
                <w:rFonts w:ascii="Courier New" w:hAnsi="Courier New" w:cs="Courier New"/>
                <w:sz w:val="20"/>
                <w:szCs w:val="20"/>
              </w:rPr>
              <w:tab/>
              <w:t xml:space="preserve">Estimates of school statistics, 1981-82: $b </w:t>
            </w:r>
            <w:proofErr w:type="spellStart"/>
            <w:r w:rsidRPr="00975CD6">
              <w:rPr>
                <w:rFonts w:ascii="Courier New" w:hAnsi="Courier New" w:cs="Courier New"/>
                <w:sz w:val="20"/>
                <w:szCs w:val="20"/>
              </w:rPr>
              <w:t>t.p</w:t>
            </w:r>
            <w:proofErr w:type="spellEnd"/>
            <w:r w:rsidRPr="00975CD6">
              <w:rPr>
                <w:rFonts w:ascii="Courier New" w:hAnsi="Courier New" w:cs="Courier New"/>
                <w:sz w:val="20"/>
                <w:szCs w:val="20"/>
              </w:rPr>
              <w:t>. (NEA research memo)</w:t>
            </w:r>
          </w:p>
          <w:p w:rsidR="0000441F" w:rsidRDefault="0000441F" w:rsidP="004F36CE">
            <w:pPr>
              <w:tabs>
                <w:tab w:val="left" w:pos="0"/>
                <w:tab w:val="left" w:pos="360"/>
                <w:tab w:val="left" w:pos="1080"/>
                <w:tab w:val="left" w:pos="1440"/>
                <w:tab w:val="left" w:pos="1620"/>
                <w:tab w:val="left" w:pos="2880"/>
                <w:tab w:val="left" w:pos="4320"/>
                <w:tab w:val="left" w:pos="5760"/>
                <w:tab w:val="left" w:pos="7200"/>
                <w:tab w:val="left" w:pos="8640"/>
              </w:tabs>
              <w:spacing w:after="58"/>
              <w:rPr>
                <w:sz w:val="20"/>
                <w:szCs w:val="20"/>
              </w:rPr>
            </w:pPr>
          </w:p>
        </w:tc>
      </w:tr>
    </w:tbl>
    <w:p w:rsidR="0000441F" w:rsidRPr="00EE2946" w:rsidRDefault="0000441F" w:rsidP="0000441F">
      <w:pPr>
        <w:tabs>
          <w:tab w:val="left" w:pos="0"/>
          <w:tab w:val="left" w:pos="360"/>
          <w:tab w:val="left" w:pos="1080"/>
          <w:tab w:val="left" w:pos="1440"/>
          <w:tab w:val="left" w:pos="1620"/>
          <w:tab w:val="left" w:pos="2880"/>
          <w:tab w:val="left" w:pos="4320"/>
          <w:tab w:val="left" w:pos="5760"/>
          <w:tab w:val="left" w:pos="7200"/>
          <w:tab w:val="left" w:pos="8640"/>
        </w:tabs>
        <w:rPr>
          <w:b/>
        </w:rPr>
      </w:pPr>
    </w:p>
    <w:p w:rsidR="0000441F" w:rsidRPr="00EE2946" w:rsidRDefault="0000441F" w:rsidP="0000441F">
      <w:pPr>
        <w:rPr>
          <w:b/>
        </w:rPr>
      </w:pPr>
    </w:p>
    <w:p w:rsidR="00E639F8" w:rsidRDefault="00E639F8" w:rsidP="005A763E">
      <w:pPr>
        <w:rPr>
          <w:b/>
        </w:rPr>
      </w:pPr>
    </w:p>
    <w:p w:rsidR="00E639F8" w:rsidRDefault="00E639F8" w:rsidP="005A763E">
      <w:pPr>
        <w:rPr>
          <w:b/>
        </w:rPr>
      </w:pPr>
    </w:p>
    <w:p w:rsidR="00E639F8" w:rsidRDefault="00E639F8" w:rsidP="005A763E">
      <w:pPr>
        <w:rPr>
          <w:b/>
        </w:rPr>
      </w:pPr>
    </w:p>
    <w:p w:rsidR="005A763E" w:rsidRDefault="00EE2946" w:rsidP="005A763E">
      <w:pPr>
        <w:rPr>
          <w:b/>
        </w:rPr>
      </w:pPr>
      <w:r>
        <w:rPr>
          <w:b/>
        </w:rPr>
        <w:t>SUMMARY</w:t>
      </w:r>
    </w:p>
    <w:p w:rsidR="00EE2946" w:rsidRPr="0082470B" w:rsidRDefault="00EE2946" w:rsidP="005A763E">
      <w:pPr>
        <w:rPr>
          <w:b/>
        </w:rPr>
      </w:pPr>
    </w:p>
    <w:p w:rsidR="00EE2946" w:rsidRPr="00723DC5" w:rsidRDefault="00EE2946" w:rsidP="0082470B">
      <w:pPr>
        <w:pStyle w:val="ListParagraph"/>
        <w:numPr>
          <w:ilvl w:val="0"/>
          <w:numId w:val="8"/>
        </w:numPr>
        <w:rPr>
          <w:rFonts w:ascii="Times New Roman" w:hAnsi="Times New Roman" w:cs="Times New Roman"/>
        </w:rPr>
      </w:pPr>
      <w:r w:rsidRPr="00723DC5">
        <w:rPr>
          <w:rFonts w:ascii="Times New Roman" w:hAnsi="Times New Roman" w:cs="Times New Roman"/>
        </w:rPr>
        <w:t xml:space="preserve">To be considered as a series, a word or phrase must appear with </w:t>
      </w:r>
      <w:hyperlink r:id="rId17" w:tgtFrame="rightFrame" w:history="1">
        <w:r w:rsidRPr="00723DC5">
          <w:rPr>
            <w:rStyle w:val="Hyperlink"/>
            <w:rFonts w:ascii="Times New Roman" w:hAnsi="Times New Roman" w:cs="Times New Roman"/>
            <w:color w:val="auto"/>
            <w:u w:val="none"/>
          </w:rPr>
          <w:t>other titles</w:t>
        </w:r>
      </w:hyperlink>
      <w:r w:rsidRPr="00723DC5">
        <w:rPr>
          <w:rFonts w:ascii="Times New Roman" w:hAnsi="Times New Roman" w:cs="Times New Roman"/>
        </w:rPr>
        <w:t xml:space="preserve"> that could be separately cataloged.</w:t>
      </w:r>
    </w:p>
    <w:p w:rsidR="0082470B" w:rsidRPr="00723DC5" w:rsidRDefault="0082470B" w:rsidP="00EE2946">
      <w:bookmarkStart w:id="23" w:name="ccmUNDERSCORE3670"/>
      <w:bookmarkEnd w:id="23"/>
    </w:p>
    <w:p w:rsidR="0082470B" w:rsidRPr="00723DC5" w:rsidRDefault="00EE2946" w:rsidP="003533C2">
      <w:pPr>
        <w:pStyle w:val="ListParagraph"/>
        <w:numPr>
          <w:ilvl w:val="0"/>
          <w:numId w:val="8"/>
        </w:numPr>
        <w:rPr>
          <w:rFonts w:ascii="Times New Roman" w:hAnsi="Times New Roman" w:cs="Times New Roman"/>
        </w:rPr>
      </w:pPr>
      <w:r w:rsidRPr="00723DC5">
        <w:rPr>
          <w:rFonts w:ascii="Times New Roman" w:hAnsi="Times New Roman" w:cs="Times New Roman"/>
        </w:rPr>
        <w:t>Record the series as it appears on the piece in the series statement (</w:t>
      </w:r>
      <w:hyperlink r:id="rId18" w:tgtFrame="rightFrame" w:history="1">
        <w:r w:rsidRPr="00723DC5">
          <w:rPr>
            <w:rStyle w:val="Hyperlink"/>
            <w:rFonts w:ascii="Times New Roman" w:hAnsi="Times New Roman" w:cs="Times New Roman"/>
            <w:color w:val="auto"/>
            <w:u w:val="none"/>
          </w:rPr>
          <w:t>490</w:t>
        </w:r>
      </w:hyperlink>
      <w:r w:rsidRPr="00723DC5">
        <w:rPr>
          <w:rFonts w:ascii="Times New Roman" w:hAnsi="Times New Roman" w:cs="Times New Roman"/>
        </w:rPr>
        <w:t>); record t</w:t>
      </w:r>
      <w:r w:rsidR="005B3DBA" w:rsidRPr="00723DC5">
        <w:rPr>
          <w:rFonts w:ascii="Times New Roman" w:hAnsi="Times New Roman" w:cs="Times New Roman"/>
        </w:rPr>
        <w:t>he series as it is established i</w:t>
      </w:r>
      <w:r w:rsidRPr="00723DC5">
        <w:rPr>
          <w:rFonts w:ascii="Times New Roman" w:hAnsi="Times New Roman" w:cs="Times New Roman"/>
        </w:rPr>
        <w:t xml:space="preserve">n the SAR in the </w:t>
      </w:r>
      <w:r w:rsidR="005B3DBA" w:rsidRPr="00723DC5">
        <w:rPr>
          <w:rFonts w:ascii="Times New Roman" w:hAnsi="Times New Roman" w:cs="Times New Roman"/>
        </w:rPr>
        <w:t xml:space="preserve">series </w:t>
      </w:r>
      <w:r w:rsidR="003533C2" w:rsidRPr="00723DC5">
        <w:rPr>
          <w:rFonts w:ascii="Times New Roman" w:hAnsi="Times New Roman" w:cs="Times New Roman"/>
        </w:rPr>
        <w:t>authorized access point</w:t>
      </w:r>
      <w:r w:rsidRPr="00723DC5">
        <w:rPr>
          <w:rFonts w:ascii="Times New Roman" w:hAnsi="Times New Roman" w:cs="Times New Roman"/>
        </w:rPr>
        <w:t xml:space="preserve"> (</w:t>
      </w:r>
      <w:hyperlink r:id="rId19" w:tgtFrame="rightFrame" w:history="1">
        <w:r w:rsidRPr="00723DC5">
          <w:rPr>
            <w:rStyle w:val="Hyperlink"/>
            <w:rFonts w:ascii="Times New Roman" w:hAnsi="Times New Roman" w:cs="Times New Roman"/>
            <w:color w:val="auto"/>
            <w:u w:val="none"/>
          </w:rPr>
          <w:t>8XX</w:t>
        </w:r>
      </w:hyperlink>
      <w:r w:rsidRPr="00723DC5">
        <w:rPr>
          <w:rFonts w:ascii="Times New Roman" w:hAnsi="Times New Roman" w:cs="Times New Roman"/>
        </w:rPr>
        <w:t>)</w:t>
      </w:r>
      <w:bookmarkStart w:id="24" w:name="ccmUNDERSCORE3671"/>
      <w:bookmarkEnd w:id="24"/>
      <w:r w:rsidRPr="00723DC5">
        <w:rPr>
          <w:rFonts w:ascii="Times New Roman" w:hAnsi="Times New Roman" w:cs="Times New Roman"/>
        </w:rPr>
        <w:t>.</w:t>
      </w:r>
      <w:bookmarkStart w:id="25" w:name="ccmUNDERSCORE3672"/>
      <w:bookmarkEnd w:id="25"/>
    </w:p>
    <w:p w:rsidR="0082470B" w:rsidRPr="00723DC5" w:rsidRDefault="0082470B" w:rsidP="0082470B">
      <w:pPr>
        <w:pStyle w:val="ListParagraph"/>
        <w:rPr>
          <w:rFonts w:ascii="Times New Roman" w:hAnsi="Times New Roman" w:cs="Times New Roman"/>
          <w:bCs/>
        </w:rPr>
      </w:pPr>
    </w:p>
    <w:p w:rsidR="00EE2946" w:rsidRPr="00723DC5" w:rsidRDefault="00EE2946" w:rsidP="0082470B">
      <w:pPr>
        <w:pStyle w:val="ListParagraph"/>
        <w:numPr>
          <w:ilvl w:val="0"/>
          <w:numId w:val="8"/>
        </w:numPr>
        <w:rPr>
          <w:rFonts w:ascii="Times New Roman" w:hAnsi="Times New Roman" w:cs="Times New Roman"/>
          <w:bCs/>
        </w:rPr>
      </w:pPr>
      <w:r w:rsidRPr="00723DC5">
        <w:rPr>
          <w:rFonts w:ascii="Times New Roman" w:hAnsi="Times New Roman" w:cs="Times New Roman"/>
        </w:rPr>
        <w:t xml:space="preserve">The </w:t>
      </w:r>
      <w:hyperlink r:id="rId20" w:tgtFrame="rightFrame" w:history="1">
        <w:r w:rsidRPr="00723DC5">
          <w:rPr>
            <w:rStyle w:val="Hyperlink"/>
            <w:rFonts w:ascii="Times New Roman" w:hAnsi="Times New Roman" w:cs="Times New Roman"/>
            <w:color w:val="auto"/>
            <w:u w:val="none"/>
          </w:rPr>
          <w:t>series authority record</w:t>
        </w:r>
      </w:hyperlink>
      <w:r w:rsidRPr="00723DC5">
        <w:rPr>
          <w:rFonts w:ascii="Times New Roman" w:hAnsi="Times New Roman" w:cs="Times New Roman"/>
        </w:rPr>
        <w:t xml:space="preserve"> (SAR) provides the entry for the series and the series treatment decisions of the Library of Congress and/or other participating institutions. The series treatment indicates the policy for tracing, classification, and cataloging of individual issues in the series. </w:t>
      </w:r>
    </w:p>
    <w:p w:rsidR="0082470B" w:rsidRPr="00723DC5" w:rsidRDefault="0082470B" w:rsidP="00EE2946">
      <w:pPr>
        <w:rPr>
          <w:bCs/>
        </w:rPr>
      </w:pPr>
      <w:bookmarkStart w:id="26" w:name="ccmUNDERSCORE3673"/>
      <w:bookmarkEnd w:id="26"/>
    </w:p>
    <w:p w:rsidR="00EE2946" w:rsidRPr="00723DC5" w:rsidRDefault="00EE2946" w:rsidP="0082470B">
      <w:pPr>
        <w:pStyle w:val="ListParagraph"/>
        <w:numPr>
          <w:ilvl w:val="0"/>
          <w:numId w:val="8"/>
        </w:numPr>
        <w:rPr>
          <w:rFonts w:ascii="Times New Roman" w:hAnsi="Times New Roman" w:cs="Times New Roman"/>
        </w:rPr>
      </w:pPr>
      <w:r w:rsidRPr="00723DC5">
        <w:rPr>
          <w:rFonts w:ascii="Times New Roman" w:hAnsi="Times New Roman" w:cs="Times New Roman"/>
        </w:rPr>
        <w:t>When a series is found in the LC/NACO Authority File, t</w:t>
      </w:r>
      <w:r w:rsidR="0082470B" w:rsidRPr="00723DC5">
        <w:rPr>
          <w:rFonts w:ascii="Times New Roman" w:hAnsi="Times New Roman" w:cs="Times New Roman"/>
        </w:rPr>
        <w:t xml:space="preserve">he entry must be used as found. </w:t>
      </w:r>
      <w:r w:rsidRPr="00723DC5">
        <w:rPr>
          <w:rFonts w:ascii="Times New Roman" w:hAnsi="Times New Roman" w:cs="Times New Roman"/>
        </w:rPr>
        <w:t>However, catalogers at institutions other than LC or the institution that established the treatment on the SAR can treat the series to meet the needs of their institutions.</w:t>
      </w:r>
    </w:p>
    <w:p w:rsidR="0082470B" w:rsidRPr="00723DC5" w:rsidRDefault="0082470B" w:rsidP="00EE2946">
      <w:pPr>
        <w:rPr>
          <w:bCs/>
        </w:rPr>
      </w:pPr>
      <w:bookmarkStart w:id="27" w:name="ccmUNDERSCORE3674"/>
      <w:bookmarkEnd w:id="27"/>
    </w:p>
    <w:p w:rsidR="00EE2946" w:rsidRPr="00723DC5" w:rsidRDefault="00EE2946" w:rsidP="0082470B">
      <w:pPr>
        <w:pStyle w:val="ListParagraph"/>
        <w:numPr>
          <w:ilvl w:val="0"/>
          <w:numId w:val="8"/>
        </w:numPr>
        <w:rPr>
          <w:rFonts w:ascii="Times New Roman" w:hAnsi="Times New Roman" w:cs="Times New Roman"/>
        </w:rPr>
      </w:pPr>
      <w:r w:rsidRPr="00723DC5">
        <w:rPr>
          <w:rFonts w:ascii="Times New Roman" w:hAnsi="Times New Roman" w:cs="Times New Roman"/>
        </w:rPr>
        <w:t>When establishing a series, apply the same rules that are applied to other serials.</w:t>
      </w:r>
    </w:p>
    <w:p w:rsidR="0082470B" w:rsidRPr="00723DC5" w:rsidRDefault="0082470B" w:rsidP="00EE2946">
      <w:pPr>
        <w:rPr>
          <w:bCs/>
        </w:rPr>
      </w:pPr>
      <w:bookmarkStart w:id="28" w:name="ccmUNDERSCORE3675"/>
      <w:bookmarkEnd w:id="28"/>
    </w:p>
    <w:p w:rsidR="000167F4" w:rsidRPr="00723DC5" w:rsidRDefault="000167F4" w:rsidP="0082470B">
      <w:pPr>
        <w:pStyle w:val="ListParagraph"/>
        <w:numPr>
          <w:ilvl w:val="0"/>
          <w:numId w:val="8"/>
        </w:numPr>
        <w:rPr>
          <w:rFonts w:ascii="Times New Roman" w:hAnsi="Times New Roman" w:cs="Times New Roman"/>
        </w:rPr>
      </w:pPr>
      <w:r w:rsidRPr="00723DC5">
        <w:rPr>
          <w:rFonts w:ascii="Times New Roman" w:hAnsi="Times New Roman" w:cs="Times New Roman"/>
        </w:rPr>
        <w:t>When transcribing a subseries, use a source that has the title of the main series and the subseries on it.</w:t>
      </w:r>
    </w:p>
    <w:p w:rsidR="000167F4" w:rsidRPr="00723DC5" w:rsidRDefault="000167F4" w:rsidP="000167F4">
      <w:pPr>
        <w:pStyle w:val="ListParagraph"/>
        <w:rPr>
          <w:rFonts w:ascii="Times New Roman" w:hAnsi="Times New Roman" w:cs="Times New Roman"/>
        </w:rPr>
      </w:pPr>
    </w:p>
    <w:p w:rsidR="00EE2946" w:rsidRPr="00723DC5" w:rsidRDefault="00EE2946" w:rsidP="0082470B">
      <w:pPr>
        <w:pStyle w:val="ListParagraph"/>
        <w:numPr>
          <w:ilvl w:val="0"/>
          <w:numId w:val="8"/>
        </w:numPr>
        <w:rPr>
          <w:rFonts w:ascii="Times New Roman" w:hAnsi="Times New Roman" w:cs="Times New Roman"/>
        </w:rPr>
      </w:pPr>
      <w:r w:rsidRPr="00723DC5">
        <w:rPr>
          <w:rFonts w:ascii="Times New Roman" w:hAnsi="Times New Roman" w:cs="Times New Roman"/>
        </w:rPr>
        <w:t>If a serial is issued in a series for only part of its life span, precede the series statement (</w:t>
      </w:r>
      <w:hyperlink r:id="rId21" w:tgtFrame="rightFrame" w:history="1">
        <w:r w:rsidRPr="00723DC5">
          <w:rPr>
            <w:rStyle w:val="Hyperlink"/>
            <w:rFonts w:ascii="Times New Roman" w:hAnsi="Times New Roman" w:cs="Times New Roman"/>
            <w:color w:val="auto"/>
            <w:u w:val="none"/>
          </w:rPr>
          <w:t>490</w:t>
        </w:r>
      </w:hyperlink>
      <w:r w:rsidRPr="00723DC5">
        <w:rPr>
          <w:rFonts w:ascii="Times New Roman" w:hAnsi="Times New Roman" w:cs="Times New Roman"/>
        </w:rPr>
        <w:t>) with the relevant designation of the serial and trace the series separately (</w:t>
      </w:r>
      <w:hyperlink r:id="rId22" w:tgtFrame="rightFrame" w:history="1">
        <w:r w:rsidRPr="00723DC5">
          <w:rPr>
            <w:rStyle w:val="Hyperlink"/>
            <w:rFonts w:ascii="Times New Roman" w:hAnsi="Times New Roman" w:cs="Times New Roman"/>
            <w:color w:val="auto"/>
            <w:u w:val="none"/>
          </w:rPr>
          <w:t>8XX</w:t>
        </w:r>
      </w:hyperlink>
      <w:r w:rsidR="003533C2" w:rsidRPr="00723DC5">
        <w:rPr>
          <w:rFonts w:ascii="Times New Roman" w:hAnsi="Times New Roman" w:cs="Times New Roman"/>
        </w:rPr>
        <w:t>)</w:t>
      </w:r>
    </w:p>
    <w:p w:rsidR="00EE2946" w:rsidRPr="00723DC5" w:rsidRDefault="00EE2946" w:rsidP="00EE2946">
      <w:pPr>
        <w:pStyle w:val="Level1"/>
        <w:tabs>
          <w:tab w:val="left" w:pos="0"/>
          <w:tab w:val="left" w:pos="360"/>
          <w:tab w:val="left" w:pos="720"/>
          <w:tab w:val="left" w:pos="1080"/>
          <w:tab w:val="left" w:pos="1440"/>
          <w:tab w:val="left" w:pos="1620"/>
          <w:tab w:val="left" w:pos="2880"/>
          <w:tab w:val="left" w:pos="4320"/>
          <w:tab w:val="left" w:pos="5760"/>
          <w:tab w:val="left" w:pos="7200"/>
          <w:tab w:val="left" w:pos="8640"/>
        </w:tabs>
        <w:rPr>
          <w:rFonts w:ascii="Times New Roman" w:hAnsi="Times New Roman" w:cs="Times New Roman"/>
          <w:b/>
          <w:sz w:val="28"/>
          <w:szCs w:val="28"/>
        </w:rPr>
      </w:pPr>
    </w:p>
    <w:sectPr w:rsidR="00EE2946" w:rsidRPr="00723DC5" w:rsidSect="003D74EE">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34" w:rsidRDefault="00DD4234">
      <w:r>
        <w:separator/>
      </w:r>
    </w:p>
  </w:endnote>
  <w:endnote w:type="continuationSeparator" w:id="0">
    <w:p w:rsidR="00DD4234" w:rsidRDefault="00DD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Microsoft Uighur">
    <w:panose1 w:val="02000000000000000000"/>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34" w:rsidRDefault="00DD4234">
      <w:r>
        <w:separator/>
      </w:r>
    </w:p>
  </w:footnote>
  <w:footnote w:type="continuationSeparator" w:id="0">
    <w:p w:rsidR="00DD4234" w:rsidRDefault="00DD4234">
      <w:r>
        <w:continuationSeparator/>
      </w:r>
    </w:p>
  </w:footnote>
  <w:footnote w:id="1">
    <w:p w:rsidR="004F36CE" w:rsidRPr="00943046" w:rsidRDefault="004F36CE" w:rsidP="00E71346">
      <w:pPr>
        <w:spacing w:after="240"/>
        <w:rPr>
          <w:rFonts w:ascii="Courier" w:hAnsi="Courier" w:cs="Courier"/>
        </w:rPr>
      </w:pPr>
      <w:bookmarkStart w:id="5" w:name="_GoBack"/>
      <w:bookmarkEnd w:id="5"/>
    </w:p>
  </w:footnote>
  <w:footnote w:id="2">
    <w:p w:rsidR="004F36CE" w:rsidRPr="00FA115F" w:rsidRDefault="004F36CE" w:rsidP="00940F7D">
      <w:pPr>
        <w:spacing w:after="240"/>
        <w:rPr>
          <w:sz w:val="20"/>
          <w:szCs w:val="20"/>
        </w:rPr>
      </w:pPr>
      <w:r>
        <w:rPr>
          <w:rFonts w:ascii="Courier" w:hAnsi="Courier" w:cs="Courier"/>
        </w:rPr>
        <w:t xml:space="preserve">     </w:t>
      </w:r>
      <w:r w:rsidRPr="00FA115F">
        <w:rPr>
          <w:rStyle w:val="FootnoteReference"/>
          <w:sz w:val="20"/>
          <w:szCs w:val="20"/>
        </w:rPr>
        <w:t>2</w:t>
      </w:r>
      <w:r w:rsidRPr="00FA115F">
        <w:rPr>
          <w:sz w:val="20"/>
          <w:szCs w:val="20"/>
        </w:rPr>
        <w:t xml:space="preserve"> </w:t>
      </w:r>
      <w:r>
        <w:rPr>
          <w:sz w:val="20"/>
          <w:szCs w:val="20"/>
        </w:rPr>
        <w:t>Since 1972</w:t>
      </w:r>
      <w:r w:rsidRPr="00FA115F">
        <w:rPr>
          <w:sz w:val="20"/>
          <w:szCs w:val="20"/>
        </w:rPr>
        <w:t xml:space="preserve">, most series new to the Library of Congress have been treated as "analyzed in full" and "classified separately." </w:t>
      </w:r>
    </w:p>
  </w:footnote>
  <w:footnote w:id="3">
    <w:p w:rsidR="004F36CE" w:rsidRDefault="004F36CE" w:rsidP="00B35209">
      <w:pPr>
        <w:spacing w:after="240"/>
        <w:ind w:right="90"/>
        <w:rPr>
          <w:sz w:val="20"/>
          <w:szCs w:val="20"/>
        </w:rPr>
      </w:pPr>
      <w:r>
        <w:rPr>
          <w:rFonts w:ascii="Courier" w:hAnsi="Courier" w:cs="Courier"/>
        </w:rPr>
        <w:t xml:space="preserve">     </w:t>
      </w:r>
      <w:r>
        <w:rPr>
          <w:rStyle w:val="FootnoteReference"/>
        </w:rPr>
        <w:footnoteRef/>
      </w:r>
      <w:r>
        <w:t xml:space="preserve"> </w:t>
      </w:r>
      <w:r>
        <w:rPr>
          <w:sz w:val="20"/>
          <w:szCs w:val="20"/>
        </w:rPr>
        <w:t>DPCC is the MARC 21 institution code for the Program for Cooperative Cataloging.</w:t>
      </w:r>
    </w:p>
  </w:footnote>
  <w:footnote w:id="4">
    <w:p w:rsidR="004F36CE" w:rsidRDefault="004F36CE" w:rsidP="00A906F9">
      <w:pPr>
        <w:shd w:val="clear" w:color="auto" w:fill="FFFFFF"/>
        <w:rPr>
          <w:sz w:val="20"/>
          <w:szCs w:val="20"/>
          <w:vertAlign w:val="superscript"/>
        </w:rPr>
      </w:pPr>
    </w:p>
    <w:p w:rsidR="004F36CE" w:rsidRDefault="004F36CE" w:rsidP="00A906F9">
      <w:pPr>
        <w:shd w:val="clear" w:color="auto" w:fill="FFFFFF"/>
        <w:rPr>
          <w:sz w:val="20"/>
          <w:szCs w:val="20"/>
          <w:vertAlign w:val="superscript"/>
        </w:rPr>
      </w:pPr>
    </w:p>
    <w:p w:rsidR="004F36CE" w:rsidRPr="00160A91" w:rsidRDefault="004F36CE" w:rsidP="00A906F9">
      <w:pPr>
        <w:shd w:val="clear" w:color="auto" w:fill="FFFFFF"/>
        <w:rPr>
          <w:color w:val="000000"/>
          <w:sz w:val="20"/>
          <w:szCs w:val="20"/>
        </w:rPr>
      </w:pPr>
      <w:r w:rsidRPr="00D034AC">
        <w:rPr>
          <w:rStyle w:val="FootnoteReference"/>
          <w:sz w:val="20"/>
          <w:szCs w:val="20"/>
        </w:rPr>
        <w:footnoteRef/>
      </w:r>
      <w:r w:rsidRPr="00D034AC">
        <w:rPr>
          <w:sz w:val="20"/>
          <w:szCs w:val="20"/>
          <w:vertAlign w:val="superscript"/>
        </w:rPr>
        <w:t xml:space="preserve"> </w:t>
      </w:r>
      <w:r w:rsidRPr="00160A91">
        <w:rPr>
          <w:i/>
          <w:color w:val="000000"/>
          <w:sz w:val="20"/>
          <w:szCs w:val="20"/>
        </w:rPr>
        <w:t>LCRI</w:t>
      </w:r>
      <w:r w:rsidRPr="00160A91">
        <w:rPr>
          <w:color w:val="000000"/>
          <w:sz w:val="20"/>
          <w:szCs w:val="20"/>
        </w:rPr>
        <w:t xml:space="preserve"> 1.6A2 included one other category of series-like phrase that is no longer applicable, and is not included in </w:t>
      </w:r>
      <w:r w:rsidRPr="00160A91">
        <w:rPr>
          <w:i/>
          <w:color w:val="000000"/>
          <w:sz w:val="20"/>
          <w:szCs w:val="20"/>
        </w:rPr>
        <w:t>LC-PCC PS</w:t>
      </w:r>
      <w:r w:rsidRPr="00160A91">
        <w:rPr>
          <w:color w:val="000000"/>
          <w:sz w:val="20"/>
          <w:szCs w:val="20"/>
        </w:rPr>
        <w:t xml:space="preserve"> 2.12 “Series title embedded in text in invalid source</w:t>
      </w:r>
      <w:r>
        <w:rPr>
          <w:color w:val="000000"/>
          <w:sz w:val="20"/>
          <w:szCs w:val="20"/>
        </w:rPr>
        <w:t>.</w:t>
      </w:r>
      <w:r w:rsidRPr="00160A91">
        <w:rPr>
          <w:color w:val="000000"/>
          <w:sz w:val="20"/>
          <w:szCs w:val="20"/>
        </w:rPr>
        <w:t xml:space="preserve">” </w:t>
      </w:r>
      <w:r>
        <w:rPr>
          <w:color w:val="000000"/>
          <w:sz w:val="20"/>
          <w:szCs w:val="20"/>
        </w:rPr>
        <w:t xml:space="preserve"> </w:t>
      </w:r>
      <w:r w:rsidRPr="00160A91">
        <w:rPr>
          <w:color w:val="000000"/>
          <w:sz w:val="20"/>
          <w:szCs w:val="20"/>
        </w:rPr>
        <w:t>This is because the entire resource as well as any available reference</w:t>
      </w:r>
      <w:r>
        <w:rPr>
          <w:color w:val="000000"/>
          <w:sz w:val="20"/>
          <w:szCs w:val="20"/>
        </w:rPr>
        <w:t xml:space="preserve"> </w:t>
      </w:r>
      <w:r w:rsidRPr="00160A91">
        <w:rPr>
          <w:color w:val="000000"/>
          <w:sz w:val="20"/>
          <w:szCs w:val="20"/>
        </w:rPr>
        <w:t xml:space="preserve">may be used </w:t>
      </w:r>
      <w:proofErr w:type="gramStart"/>
      <w:r w:rsidRPr="00160A91">
        <w:rPr>
          <w:color w:val="000000"/>
          <w:sz w:val="20"/>
          <w:szCs w:val="20"/>
        </w:rPr>
        <w:t xml:space="preserve">as </w:t>
      </w:r>
      <w:r>
        <w:rPr>
          <w:color w:val="000000"/>
          <w:sz w:val="20"/>
          <w:szCs w:val="20"/>
        </w:rPr>
        <w:t xml:space="preserve"> </w:t>
      </w:r>
      <w:r w:rsidRPr="00160A91">
        <w:rPr>
          <w:color w:val="000000"/>
          <w:sz w:val="20"/>
          <w:szCs w:val="20"/>
        </w:rPr>
        <w:t>the</w:t>
      </w:r>
      <w:proofErr w:type="gramEnd"/>
      <w:r w:rsidRPr="00160A91">
        <w:rPr>
          <w:color w:val="000000"/>
          <w:sz w:val="20"/>
          <w:szCs w:val="20"/>
        </w:rPr>
        <w:t xml:space="preserve"> source of the series in </w:t>
      </w:r>
      <w:r w:rsidRPr="00160A91">
        <w:rPr>
          <w:i/>
          <w:color w:val="000000"/>
          <w:sz w:val="20"/>
          <w:szCs w:val="20"/>
        </w:rPr>
        <w:t>RDA</w:t>
      </w:r>
      <w:r w:rsidRPr="00160A91">
        <w:rPr>
          <w:color w:val="000000"/>
          <w:sz w:val="20"/>
          <w:szCs w:val="20"/>
        </w:rPr>
        <w:t xml:space="preserve"> (</w:t>
      </w:r>
      <w:r w:rsidRPr="00160A91">
        <w:rPr>
          <w:i/>
          <w:color w:val="000000"/>
          <w:sz w:val="20"/>
          <w:szCs w:val="20"/>
        </w:rPr>
        <w:t>RDA</w:t>
      </w:r>
      <w:r w:rsidRPr="00160A91">
        <w:rPr>
          <w:color w:val="000000"/>
          <w:sz w:val="20"/>
          <w:szCs w:val="20"/>
        </w:rPr>
        <w:t xml:space="preserve"> 2.12.2.2 directing also to 2.2.4). Therefore, </w:t>
      </w:r>
      <w:proofErr w:type="gramStart"/>
      <w:r w:rsidRPr="00160A91">
        <w:rPr>
          <w:color w:val="000000"/>
          <w:sz w:val="20"/>
          <w:szCs w:val="20"/>
        </w:rPr>
        <w:t xml:space="preserve">the </w:t>
      </w:r>
      <w:r>
        <w:rPr>
          <w:color w:val="000000"/>
          <w:sz w:val="20"/>
          <w:szCs w:val="20"/>
        </w:rPr>
        <w:t xml:space="preserve"> </w:t>
      </w:r>
      <w:r w:rsidRPr="00160A91">
        <w:rPr>
          <w:color w:val="000000"/>
          <w:sz w:val="20"/>
          <w:szCs w:val="20"/>
        </w:rPr>
        <w:t>concept</w:t>
      </w:r>
      <w:proofErr w:type="gramEnd"/>
      <w:r w:rsidRPr="00160A91">
        <w:rPr>
          <w:color w:val="000000"/>
          <w:sz w:val="20"/>
          <w:szCs w:val="20"/>
        </w:rPr>
        <w:t xml:space="preserve"> of “invalid source” does not exist in </w:t>
      </w:r>
      <w:r w:rsidRPr="00160A91">
        <w:rPr>
          <w:i/>
          <w:color w:val="000000"/>
          <w:sz w:val="20"/>
          <w:szCs w:val="20"/>
        </w:rPr>
        <w:t>RDA</w:t>
      </w:r>
      <w:r w:rsidRPr="00160A91">
        <w:rPr>
          <w:color w:val="000000"/>
          <w:sz w:val="20"/>
          <w:szCs w:val="20"/>
        </w:rPr>
        <w:t xml:space="preserve"> for series title.</w:t>
      </w:r>
    </w:p>
    <w:p w:rsidR="004F36CE" w:rsidRPr="00160A91" w:rsidRDefault="004F36CE" w:rsidP="00A906F9">
      <w:pPr>
        <w:pStyle w:val="FootnoteText"/>
      </w:pPr>
    </w:p>
  </w:footnote>
  <w:footnote w:id="5">
    <w:p w:rsidR="004F36CE" w:rsidRPr="00277172" w:rsidRDefault="004F36CE" w:rsidP="00CD6A30">
      <w:pPr>
        <w:pStyle w:val="FootnoteText"/>
        <w:rPr>
          <w:i/>
        </w:rPr>
      </w:pPr>
      <w:r>
        <w:rPr>
          <w:rStyle w:val="FootnoteReference"/>
        </w:rPr>
        <w:footnoteRef/>
      </w:r>
      <w:r>
        <w:t xml:space="preserve"> </w:t>
      </w:r>
      <w:r>
        <w:rPr>
          <w:i/>
        </w:rPr>
        <w:t>PCC RDA BIBCO Standard Record (BSR) Metadata Application Profile, January 01, 2013 revision.</w:t>
      </w:r>
    </w:p>
  </w:footnote>
  <w:footnote w:id="6">
    <w:p w:rsidR="004F36CE" w:rsidRDefault="004F36CE" w:rsidP="00633D89">
      <w:pPr>
        <w:pStyle w:val="FootnoteText"/>
      </w:pPr>
      <w:r>
        <w:rPr>
          <w:rStyle w:val="FootnoteReference"/>
        </w:rPr>
        <w:footnoteRef/>
      </w:r>
      <w:r>
        <w:t xml:space="preserve"> </w:t>
      </w:r>
      <w:r w:rsidRPr="000F4712">
        <w:rPr>
          <w:rFonts w:eastAsia="PMingLiU"/>
        </w:rPr>
        <w:t>Some subseries have further subseries (i.e., there are four</w:t>
      </w:r>
      <w:r>
        <w:rPr>
          <w:rFonts w:eastAsia="PMingLiU"/>
        </w:rPr>
        <w:t xml:space="preserve"> or more</w:t>
      </w:r>
      <w:r w:rsidRPr="000F4712">
        <w:rPr>
          <w:rFonts w:eastAsia="PMingLiU"/>
        </w:rPr>
        <w:t xml:space="preserve"> titles on the piece).</w:t>
      </w:r>
    </w:p>
  </w:footnote>
  <w:footnote w:id="7">
    <w:p w:rsidR="004F36CE" w:rsidRDefault="004F36CE" w:rsidP="00633D89">
      <w:pPr>
        <w:pStyle w:val="FootnoteText"/>
      </w:pPr>
      <w:r>
        <w:rPr>
          <w:rStyle w:val="FootnoteReference"/>
        </w:rPr>
        <w:footnoteRef/>
      </w:r>
      <w:r>
        <w:t xml:space="preserve"> The examples illustrate the PCC option to give authorized access points for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6CE" w:rsidRDefault="004F36CE">
    <w:pPr>
      <w:tabs>
        <w:tab w:val="right" w:pos="9360"/>
      </w:tabs>
      <w:ind w:right="90"/>
      <w:rPr>
        <w:rFonts w:ascii="PMingLiU" w:eastAsia="PMingLiU" w:cs="PMingLiU"/>
      </w:rPr>
    </w:pPr>
    <w:r>
      <w:rPr>
        <w:rFonts w:ascii="PMingLiU" w:eastAsia="PMingLiU" w:cs="PMingLiU"/>
      </w:rPr>
      <w:t xml:space="preserve">Module 12, page </w:t>
    </w:r>
    <w:r>
      <w:rPr>
        <w:rFonts w:ascii="PMingLiU" w:eastAsia="PMingLiU" w:cs="PMingLiU"/>
      </w:rPr>
      <w:fldChar w:fldCharType="begin"/>
    </w:r>
    <w:r>
      <w:rPr>
        <w:rFonts w:ascii="PMingLiU" w:eastAsia="PMingLiU" w:cs="PMingLiU"/>
      </w:rPr>
      <w:instrText xml:space="preserve">PAGE </w:instrText>
    </w:r>
    <w:r>
      <w:rPr>
        <w:rFonts w:ascii="PMingLiU" w:eastAsia="PMingLiU" w:cs="PMingLiU"/>
      </w:rPr>
      <w:fldChar w:fldCharType="separate"/>
    </w:r>
    <w:r w:rsidR="008D194D">
      <w:rPr>
        <w:rFonts w:ascii="PMingLiU" w:eastAsia="PMingLiU" w:cs="PMingLiU"/>
        <w:noProof/>
      </w:rPr>
      <w:t>10</w:t>
    </w:r>
    <w:r>
      <w:rPr>
        <w:rFonts w:ascii="PMingLiU" w:eastAsia="PMingLiU" w:cs="PMingLiU"/>
      </w:rPr>
      <w:fldChar w:fldCharType="end"/>
    </w:r>
    <w:r>
      <w:rPr>
        <w:rFonts w:ascii="PMingLiU" w:eastAsia="PMingLiU" w:cs="PMingLiU"/>
      </w:rPr>
      <w:tab/>
      <w:t>Series statement and tracings</w:t>
    </w:r>
  </w:p>
  <w:p w:rsidR="004F36CE" w:rsidRDefault="004F36CE">
    <w:pPr>
      <w:ind w:right="90"/>
      <w:rPr>
        <w:rFonts w:ascii="PMingLiU" w:eastAsia="PMingLiU" w:cs="PMingLiU"/>
      </w:rPr>
    </w:pPr>
  </w:p>
  <w:p w:rsidR="004F36CE" w:rsidRDefault="008D194D">
    <w:pPr>
      <w:spacing w:line="19" w:lineRule="exact"/>
      <w:ind w:right="90"/>
      <w:rPr>
        <w:rFonts w:ascii="PMingLiU" w:eastAsia="PMingLiU" w:cs="PMingLiU"/>
      </w:rPr>
    </w:pPr>
    <w:r>
      <w:rPr>
        <w:rFonts w:ascii="Sakkal Majalla" w:eastAsiaTheme="minorEastAsia" w:cs="Sakkal Majalla"/>
        <w:noProof/>
      </w:rPr>
      <w:pict>
        <v:rect id="_x0000_s5123" style="position:absolute;margin-left:1in;margin-top:0;width:468pt;height:.95pt;z-index:-251654144;mso-position-horizontal-relative:page" o:allowincell="f" fillcolor="black" stroked="f" strokeweight="0">
          <v:fill color2="black"/>
          <w10:wrap anchorx="page"/>
          <w10:anchorlock/>
        </v:rect>
      </w:pict>
    </w:r>
  </w:p>
  <w:p w:rsidR="004F36CE" w:rsidRDefault="004F36CE">
    <w:pPr>
      <w:spacing w:line="225" w:lineRule="exact"/>
      <w:rPr>
        <w:rFonts w:ascii="PMingLiU" w:eastAsia="PMingLiU" w:cs="PMingLi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6CE" w:rsidRDefault="004F36CE">
    <w:pPr>
      <w:tabs>
        <w:tab w:val="right" w:pos="9360"/>
      </w:tabs>
      <w:ind w:right="90"/>
      <w:rPr>
        <w:rFonts w:ascii="PMingLiU" w:eastAsia="PMingLiU" w:cs="PMingLiU"/>
      </w:rPr>
    </w:pPr>
    <w:r>
      <w:rPr>
        <w:rFonts w:ascii="PMingLiU" w:eastAsia="PMingLiU" w:cs="PMingLiU"/>
      </w:rPr>
      <w:t>Series statement and tracings</w:t>
    </w:r>
    <w:r>
      <w:rPr>
        <w:rFonts w:ascii="PMingLiU" w:eastAsia="PMingLiU" w:cs="PMingLiU"/>
      </w:rPr>
      <w:tab/>
      <w:t xml:space="preserve">Module 12, page </w:t>
    </w:r>
    <w:r>
      <w:rPr>
        <w:rFonts w:ascii="PMingLiU" w:eastAsia="PMingLiU" w:cs="PMingLiU"/>
      </w:rPr>
      <w:fldChar w:fldCharType="begin"/>
    </w:r>
    <w:r>
      <w:rPr>
        <w:rFonts w:ascii="PMingLiU" w:eastAsia="PMingLiU" w:cs="PMingLiU"/>
      </w:rPr>
      <w:instrText xml:space="preserve">PAGE </w:instrText>
    </w:r>
    <w:r>
      <w:rPr>
        <w:rFonts w:ascii="PMingLiU" w:eastAsia="PMingLiU" w:cs="PMingLiU"/>
      </w:rPr>
      <w:fldChar w:fldCharType="separate"/>
    </w:r>
    <w:r w:rsidR="008D194D">
      <w:rPr>
        <w:rFonts w:ascii="PMingLiU" w:eastAsia="PMingLiU" w:cs="PMingLiU"/>
        <w:noProof/>
      </w:rPr>
      <w:t>9</w:t>
    </w:r>
    <w:r>
      <w:rPr>
        <w:rFonts w:ascii="PMingLiU" w:eastAsia="PMingLiU" w:cs="PMingLiU"/>
      </w:rPr>
      <w:fldChar w:fldCharType="end"/>
    </w:r>
  </w:p>
  <w:p w:rsidR="004F36CE" w:rsidRDefault="004F36CE">
    <w:pPr>
      <w:ind w:right="90"/>
      <w:rPr>
        <w:rFonts w:ascii="PMingLiU" w:eastAsia="PMingLiU" w:cs="PMingLiU"/>
      </w:rPr>
    </w:pPr>
  </w:p>
  <w:p w:rsidR="004F36CE" w:rsidRDefault="008D194D">
    <w:pPr>
      <w:spacing w:line="19" w:lineRule="exact"/>
      <w:ind w:right="90"/>
      <w:rPr>
        <w:rFonts w:ascii="PMingLiU" w:eastAsia="PMingLiU" w:cs="PMingLiU"/>
      </w:rPr>
    </w:pPr>
    <w:r>
      <w:rPr>
        <w:rFonts w:ascii="Sakkal Majalla" w:eastAsiaTheme="minorEastAsia" w:cs="Sakkal Majalla"/>
        <w:noProof/>
      </w:rPr>
      <w:pict>
        <v:rect id="_x0000_s5124" style="position:absolute;margin-left:1in;margin-top:0;width:468pt;height:.95pt;z-index:-251653120;mso-position-horizontal-relative:page" o:allowincell="f" fillcolor="black" stroked="f" strokeweight="0">
          <v:fill color2="black"/>
          <w10:wrap anchorx="page"/>
          <w10:anchorlock/>
        </v:rect>
      </w:pict>
    </w:r>
  </w:p>
  <w:p w:rsidR="004F36CE" w:rsidRDefault="004F36CE">
    <w:pPr>
      <w:spacing w:line="225" w:lineRule="exact"/>
      <w:rPr>
        <w:rFonts w:ascii="PMingLiU" w:eastAsia="PMingLiU" w:cs="PMingLiU"/>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6CE" w:rsidRDefault="004F36CE">
    <w:pPr>
      <w:pStyle w:val="Header"/>
      <w:tabs>
        <w:tab w:val="clear" w:pos="4320"/>
        <w:tab w:val="clear" w:pos="8640"/>
        <w:tab w:val="center" w:pos="4680"/>
        <w:tab w:val="right" w:pos="9360"/>
      </w:tabs>
    </w:pPr>
    <w:r>
      <w:rPr>
        <w:sz w:val="20"/>
      </w:rPr>
      <w:t>ABA Doc.: [Short form of Document Title]</w:t>
    </w:r>
    <w:r>
      <w:rPr>
        <w:sz w:val="20"/>
      </w:rPr>
      <w:tab/>
    </w:r>
    <w:r>
      <w:rPr>
        <w:sz w:val="20"/>
      </w:rPr>
      <w:tab/>
      <w:t>[Unit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0809084"/>
    <w:lvl w:ilvl="0">
      <w:numFmt w:val="bullet"/>
      <w:lvlText w:val="*"/>
      <w:lvlJc w:val="left"/>
    </w:lvl>
  </w:abstractNum>
  <w:abstractNum w:abstractNumId="1">
    <w:nsid w:val="09147151"/>
    <w:multiLevelType w:val="hybridMultilevel"/>
    <w:tmpl w:val="1796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871B0"/>
    <w:multiLevelType w:val="hybridMultilevel"/>
    <w:tmpl w:val="1FB47D40"/>
    <w:lvl w:ilvl="0" w:tplc="BD6C7F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81A1D"/>
    <w:multiLevelType w:val="hybridMultilevel"/>
    <w:tmpl w:val="1726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15DFA"/>
    <w:multiLevelType w:val="hybridMultilevel"/>
    <w:tmpl w:val="BCE64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E7F02"/>
    <w:multiLevelType w:val="hybridMultilevel"/>
    <w:tmpl w:val="75B6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E32A6"/>
    <w:multiLevelType w:val="hybridMultilevel"/>
    <w:tmpl w:val="EF7C14C2"/>
    <w:lvl w:ilvl="0" w:tplc="04090019">
      <w:start w:val="2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B07B8"/>
    <w:multiLevelType w:val="hybridMultilevel"/>
    <w:tmpl w:val="0F6C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6B738A"/>
    <w:multiLevelType w:val="hybridMultilevel"/>
    <w:tmpl w:val="D9F2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34F92"/>
    <w:multiLevelType w:val="hybridMultilevel"/>
    <w:tmpl w:val="0748D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D1D18"/>
    <w:multiLevelType w:val="hybridMultilevel"/>
    <w:tmpl w:val="D2326578"/>
    <w:lvl w:ilvl="0" w:tplc="5B58B600">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FC076E"/>
    <w:multiLevelType w:val="hybridMultilevel"/>
    <w:tmpl w:val="F244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2BB2"/>
    <w:multiLevelType w:val="hybridMultilevel"/>
    <w:tmpl w:val="00CC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71E0B"/>
    <w:multiLevelType w:val="hybridMultilevel"/>
    <w:tmpl w:val="74021150"/>
    <w:lvl w:ilvl="0" w:tplc="04090003">
      <w:start w:val="1"/>
      <w:numFmt w:val="bullet"/>
      <w:lvlText w:val="o"/>
      <w:lvlJc w:val="left"/>
      <w:pPr>
        <w:ind w:left="720" w:hanging="360"/>
      </w:pPr>
      <w:rPr>
        <w:rFonts w:ascii="Courier New" w:hAnsi="Courier New" w:cs="Courier New" w:hint="default"/>
      </w:rPr>
    </w:lvl>
    <w:lvl w:ilvl="1" w:tplc="8EF6036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36197"/>
    <w:multiLevelType w:val="hybridMultilevel"/>
    <w:tmpl w:val="34F4BC98"/>
    <w:lvl w:ilvl="0" w:tplc="BA1A01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507521B"/>
    <w:multiLevelType w:val="hybridMultilevel"/>
    <w:tmpl w:val="491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9409D"/>
    <w:multiLevelType w:val="hybridMultilevel"/>
    <w:tmpl w:val="23582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912399"/>
    <w:multiLevelType w:val="hybridMultilevel"/>
    <w:tmpl w:val="23221164"/>
    <w:lvl w:ilvl="0" w:tplc="F4FE72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1B5BB6"/>
    <w:multiLevelType w:val="hybridMultilevel"/>
    <w:tmpl w:val="4E489A62"/>
    <w:lvl w:ilvl="0" w:tplc="5B58B600">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4"/>
  </w:num>
  <w:num w:numId="4">
    <w:abstractNumId w:val="0"/>
    <w:lvlOverride w:ilvl="0">
      <w:lvl w:ilvl="0">
        <w:numFmt w:val="bullet"/>
        <w:lvlText w:val=""/>
        <w:lvlJc w:val="left"/>
        <w:pPr>
          <w:ind w:left="720" w:hanging="360"/>
        </w:pPr>
        <w:rPr>
          <w:rFonts w:ascii="Wingdings" w:hAnsi="Wingdings" w:hint="default"/>
        </w:rPr>
      </w:lvl>
    </w:lvlOverride>
  </w:num>
  <w:num w:numId="5">
    <w:abstractNumId w:val="2"/>
  </w:num>
  <w:num w:numId="6">
    <w:abstractNumId w:val="17"/>
  </w:num>
  <w:num w:numId="7">
    <w:abstractNumId w:val="4"/>
  </w:num>
  <w:num w:numId="8">
    <w:abstractNumId w:val="0"/>
    <w:lvlOverride w:ilvl="0">
      <w:lvl w:ilvl="0">
        <w:numFmt w:val="bullet"/>
        <w:lvlText w:val="•"/>
        <w:legacy w:legacy="1" w:legacySpace="0" w:legacyIndent="360"/>
        <w:lvlJc w:val="left"/>
        <w:pPr>
          <w:ind w:left="720" w:hanging="360"/>
        </w:pPr>
        <w:rPr>
          <w:rFonts w:ascii="Times New Roman" w:hAnsi="Times New Roman" w:cs="Times New Roman" w:hint="default"/>
        </w:rPr>
      </w:lvl>
    </w:lvlOverride>
  </w:num>
  <w:num w:numId="9">
    <w:abstractNumId w:val="13"/>
  </w:num>
  <w:num w:numId="10">
    <w:abstractNumId w:val="15"/>
  </w:num>
  <w:num w:numId="11">
    <w:abstractNumId w:val="3"/>
  </w:num>
  <w:num w:numId="12">
    <w:abstractNumId w:val="8"/>
  </w:num>
  <w:num w:numId="13">
    <w:abstractNumId w:val="11"/>
  </w:num>
  <w:num w:numId="14">
    <w:abstractNumId w:val="7"/>
  </w:num>
  <w:num w:numId="15">
    <w:abstractNumId w:val="5"/>
  </w:num>
  <w:num w:numId="16">
    <w:abstractNumId w:val="1"/>
  </w:num>
  <w:num w:numId="17">
    <w:abstractNumId w:val="16"/>
  </w:num>
  <w:num w:numId="18">
    <w:abstractNumId w:val="12"/>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5125"/>
    <o:shapelayout v:ext="edit">
      <o:idmap v:ext="edit" data="5"/>
    </o:shapelayout>
  </w:hdrShapeDefaults>
  <w:footnotePr>
    <w:footnote w:id="-1"/>
    <w:footnote w:id="0"/>
  </w:footnotePr>
  <w:endnotePr>
    <w:endnote w:id="-1"/>
    <w:endnote w:id="0"/>
  </w:endnotePr>
  <w:compat>
    <w:compatSetting w:name="compatibilityMode" w:uri="http://schemas.microsoft.com/office/word" w:val="12"/>
  </w:compat>
  <w:rsids>
    <w:rsidRoot w:val="00D2778F"/>
    <w:rsid w:val="0000441F"/>
    <w:rsid w:val="00012D36"/>
    <w:rsid w:val="000167F4"/>
    <w:rsid w:val="00057BF5"/>
    <w:rsid w:val="000C031F"/>
    <w:rsid w:val="001119AC"/>
    <w:rsid w:val="00145521"/>
    <w:rsid w:val="00154791"/>
    <w:rsid w:val="0018794E"/>
    <w:rsid w:val="00192809"/>
    <w:rsid w:val="001B16D0"/>
    <w:rsid w:val="001E2E9A"/>
    <w:rsid w:val="001E4ED0"/>
    <w:rsid w:val="00222B8F"/>
    <w:rsid w:val="00231BE4"/>
    <w:rsid w:val="00231F1E"/>
    <w:rsid w:val="00232857"/>
    <w:rsid w:val="002F426B"/>
    <w:rsid w:val="00305998"/>
    <w:rsid w:val="00327B3D"/>
    <w:rsid w:val="003533C2"/>
    <w:rsid w:val="00380D07"/>
    <w:rsid w:val="003D74EE"/>
    <w:rsid w:val="004D29DD"/>
    <w:rsid w:val="004F36CE"/>
    <w:rsid w:val="00520E5B"/>
    <w:rsid w:val="005607F7"/>
    <w:rsid w:val="00571654"/>
    <w:rsid w:val="00597929"/>
    <w:rsid w:val="005A38B0"/>
    <w:rsid w:val="005A763E"/>
    <w:rsid w:val="005B3DBA"/>
    <w:rsid w:val="005D06DB"/>
    <w:rsid w:val="005E2BDB"/>
    <w:rsid w:val="005E45CE"/>
    <w:rsid w:val="00633D89"/>
    <w:rsid w:val="00663E77"/>
    <w:rsid w:val="00675881"/>
    <w:rsid w:val="006A131E"/>
    <w:rsid w:val="006D2291"/>
    <w:rsid w:val="006E3F33"/>
    <w:rsid w:val="00723DC5"/>
    <w:rsid w:val="0072589D"/>
    <w:rsid w:val="007304B3"/>
    <w:rsid w:val="0073673C"/>
    <w:rsid w:val="007508BF"/>
    <w:rsid w:val="0077521D"/>
    <w:rsid w:val="00777646"/>
    <w:rsid w:val="007A7E79"/>
    <w:rsid w:val="007B35DD"/>
    <w:rsid w:val="007B3748"/>
    <w:rsid w:val="007E2478"/>
    <w:rsid w:val="007E548F"/>
    <w:rsid w:val="0082470B"/>
    <w:rsid w:val="00827980"/>
    <w:rsid w:val="008B5142"/>
    <w:rsid w:val="008D194D"/>
    <w:rsid w:val="008D38E3"/>
    <w:rsid w:val="008D3CD2"/>
    <w:rsid w:val="008D6FF8"/>
    <w:rsid w:val="00940F7D"/>
    <w:rsid w:val="0094272D"/>
    <w:rsid w:val="00943046"/>
    <w:rsid w:val="009735E5"/>
    <w:rsid w:val="00994BB0"/>
    <w:rsid w:val="009B7D2D"/>
    <w:rsid w:val="009E335A"/>
    <w:rsid w:val="00A04EF6"/>
    <w:rsid w:val="00A20751"/>
    <w:rsid w:val="00A75B8F"/>
    <w:rsid w:val="00A85E81"/>
    <w:rsid w:val="00A873F6"/>
    <w:rsid w:val="00A906F9"/>
    <w:rsid w:val="00A940B4"/>
    <w:rsid w:val="00AC6F7D"/>
    <w:rsid w:val="00AC7F2B"/>
    <w:rsid w:val="00AF66A3"/>
    <w:rsid w:val="00B05143"/>
    <w:rsid w:val="00B2593F"/>
    <w:rsid w:val="00B35209"/>
    <w:rsid w:val="00B71018"/>
    <w:rsid w:val="00B72D33"/>
    <w:rsid w:val="00BD37B4"/>
    <w:rsid w:val="00C00B85"/>
    <w:rsid w:val="00C156D3"/>
    <w:rsid w:val="00CB528E"/>
    <w:rsid w:val="00CD6A30"/>
    <w:rsid w:val="00CE0E1B"/>
    <w:rsid w:val="00CE76EE"/>
    <w:rsid w:val="00D0799B"/>
    <w:rsid w:val="00D1167D"/>
    <w:rsid w:val="00D2778F"/>
    <w:rsid w:val="00D523B5"/>
    <w:rsid w:val="00D7210C"/>
    <w:rsid w:val="00D741CF"/>
    <w:rsid w:val="00DB1E84"/>
    <w:rsid w:val="00DB416C"/>
    <w:rsid w:val="00DD4234"/>
    <w:rsid w:val="00E45ECF"/>
    <w:rsid w:val="00E611F0"/>
    <w:rsid w:val="00E62C28"/>
    <w:rsid w:val="00E639F8"/>
    <w:rsid w:val="00E67AF6"/>
    <w:rsid w:val="00E71346"/>
    <w:rsid w:val="00E75331"/>
    <w:rsid w:val="00E850EC"/>
    <w:rsid w:val="00E93816"/>
    <w:rsid w:val="00E93AFA"/>
    <w:rsid w:val="00EC173D"/>
    <w:rsid w:val="00EE2946"/>
    <w:rsid w:val="00EE4DE7"/>
    <w:rsid w:val="00F23924"/>
    <w:rsid w:val="00F53218"/>
    <w:rsid w:val="00FA115F"/>
    <w:rsid w:val="00FA26A7"/>
    <w:rsid w:val="00FE5424"/>
    <w:rsid w:val="00FE7A2D"/>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74EE"/>
    <w:pPr>
      <w:tabs>
        <w:tab w:val="left" w:pos="720"/>
        <w:tab w:val="right" w:leader="dot" w:pos="9360"/>
      </w:tabs>
    </w:pPr>
    <w:rPr>
      <w:sz w:val="24"/>
      <w:szCs w:val="24"/>
    </w:rPr>
  </w:style>
  <w:style w:type="paragraph" w:styleId="Heading1">
    <w:name w:val="heading 1"/>
    <w:basedOn w:val="Normal"/>
    <w:next w:val="Normal"/>
    <w:link w:val="Heading1Char"/>
    <w:qFormat/>
    <w:rsid w:val="003D74EE"/>
    <w:pPr>
      <w:keepNext/>
      <w:spacing w:line="480" w:lineRule="auto"/>
      <w:jc w:val="center"/>
      <w:outlineLvl w:val="0"/>
    </w:pPr>
    <w:rPr>
      <w:b/>
      <w:bCs/>
      <w:sz w:val="32"/>
    </w:rPr>
  </w:style>
  <w:style w:type="paragraph" w:styleId="Heading2">
    <w:name w:val="heading 2"/>
    <w:basedOn w:val="Normal"/>
    <w:next w:val="Normal"/>
    <w:link w:val="Heading2Char"/>
    <w:qFormat/>
    <w:rsid w:val="003D74EE"/>
    <w:pPr>
      <w:keepNext/>
      <w:spacing w:line="480" w:lineRule="auto"/>
      <w:outlineLvl w:val="1"/>
    </w:pPr>
    <w:rPr>
      <w:rFonts w:cs="Arial"/>
      <w:b/>
      <w:bCs/>
      <w:sz w:val="28"/>
    </w:rPr>
  </w:style>
  <w:style w:type="paragraph" w:styleId="Heading3">
    <w:name w:val="heading 3"/>
    <w:basedOn w:val="Normal"/>
    <w:next w:val="Normal"/>
    <w:qFormat/>
    <w:rsid w:val="003D74EE"/>
    <w:pPr>
      <w:keepNext/>
      <w:spacing w:line="480" w:lineRule="auto"/>
      <w:outlineLvl w:val="2"/>
    </w:pPr>
    <w:rPr>
      <w:rFonts w:cs="Arial"/>
      <w:b/>
      <w:bCs/>
      <w:sz w:val="26"/>
      <w:szCs w:val="26"/>
    </w:rPr>
  </w:style>
  <w:style w:type="paragraph" w:styleId="Heading4">
    <w:name w:val="heading 4"/>
    <w:basedOn w:val="Normal"/>
    <w:next w:val="Normal"/>
    <w:qFormat/>
    <w:rsid w:val="006D2291"/>
    <w:pPr>
      <w:keepNext/>
      <w:spacing w:before="240" w:after="60"/>
      <w:outlineLvl w:val="3"/>
    </w:pPr>
    <w:rPr>
      <w:b/>
      <w:bCs/>
      <w:szCs w:val="28"/>
    </w:rPr>
  </w:style>
  <w:style w:type="paragraph" w:styleId="Heading5">
    <w:name w:val="heading 5"/>
    <w:basedOn w:val="Normal"/>
    <w:next w:val="Normal"/>
    <w:qFormat/>
    <w:rsid w:val="003D74EE"/>
    <w:pPr>
      <w:spacing w:before="240" w:after="60"/>
      <w:outlineLvl w:val="4"/>
    </w:pPr>
    <w:rPr>
      <w:b/>
      <w:bCs/>
      <w:i/>
      <w:iCs/>
      <w:sz w:val="26"/>
      <w:szCs w:val="26"/>
    </w:rPr>
  </w:style>
  <w:style w:type="paragraph" w:styleId="Heading6">
    <w:name w:val="heading 6"/>
    <w:basedOn w:val="Normal"/>
    <w:next w:val="Normal"/>
    <w:qFormat/>
    <w:rsid w:val="003D74EE"/>
    <w:pPr>
      <w:spacing w:before="240" w:after="60"/>
      <w:outlineLvl w:val="5"/>
    </w:pPr>
    <w:rPr>
      <w:b/>
      <w:bCs/>
      <w:sz w:val="22"/>
      <w:szCs w:val="22"/>
    </w:rPr>
  </w:style>
  <w:style w:type="paragraph" w:styleId="Heading7">
    <w:name w:val="heading 7"/>
    <w:basedOn w:val="Normal"/>
    <w:next w:val="Normal"/>
    <w:qFormat/>
    <w:rsid w:val="003D74EE"/>
    <w:pPr>
      <w:spacing w:before="240" w:after="60"/>
      <w:outlineLvl w:val="6"/>
    </w:pPr>
  </w:style>
  <w:style w:type="paragraph" w:styleId="Heading8">
    <w:name w:val="heading 8"/>
    <w:basedOn w:val="Normal"/>
    <w:next w:val="Normal"/>
    <w:qFormat/>
    <w:rsid w:val="003D74EE"/>
    <w:pPr>
      <w:spacing w:before="240" w:after="60"/>
      <w:outlineLvl w:val="7"/>
    </w:pPr>
    <w:rPr>
      <w:i/>
      <w:iCs/>
    </w:rPr>
  </w:style>
  <w:style w:type="paragraph" w:styleId="Heading9">
    <w:name w:val="heading 9"/>
    <w:basedOn w:val="Normal"/>
    <w:next w:val="Normal"/>
    <w:qFormat/>
    <w:rsid w:val="003D74E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D74EE"/>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3D74EE"/>
    <w:pPr>
      <w:tabs>
        <w:tab w:val="center" w:pos="4320"/>
        <w:tab w:val="right" w:pos="8640"/>
      </w:tabs>
    </w:pPr>
    <w:rPr>
      <w:sz w:val="18"/>
    </w:rPr>
  </w:style>
  <w:style w:type="paragraph" w:styleId="Footer">
    <w:name w:val="footer"/>
    <w:basedOn w:val="Normal"/>
    <w:rsid w:val="003D74EE"/>
    <w:pPr>
      <w:tabs>
        <w:tab w:val="center" w:pos="4320"/>
        <w:tab w:val="right" w:pos="8640"/>
      </w:tabs>
    </w:pPr>
    <w:rPr>
      <w:sz w:val="18"/>
    </w:rPr>
  </w:style>
  <w:style w:type="paragraph" w:styleId="BodyText">
    <w:name w:val="Body Text"/>
    <w:basedOn w:val="Normal"/>
    <w:rsid w:val="003D74EE"/>
    <w:rPr>
      <w:rFonts w:cs="Arial"/>
      <w:sz w:val="22"/>
    </w:rPr>
  </w:style>
  <w:style w:type="character" w:styleId="PageNumber">
    <w:name w:val="page number"/>
    <w:basedOn w:val="DefaultParagraphFont"/>
    <w:rsid w:val="003D74EE"/>
    <w:rPr>
      <w:rFonts w:ascii="Times New Roman" w:hAnsi="Times New Roman"/>
      <w:sz w:val="18"/>
    </w:rPr>
  </w:style>
  <w:style w:type="paragraph" w:styleId="TOC1">
    <w:name w:val="toc 1"/>
    <w:basedOn w:val="Normal"/>
    <w:next w:val="Normal"/>
    <w:autoRedefine/>
    <w:semiHidden/>
    <w:rsid w:val="003D74EE"/>
  </w:style>
  <w:style w:type="paragraph" w:styleId="TOC4">
    <w:name w:val="toc 4"/>
    <w:basedOn w:val="Normal"/>
    <w:next w:val="Normal"/>
    <w:autoRedefine/>
    <w:semiHidden/>
    <w:rsid w:val="003D74EE"/>
    <w:pPr>
      <w:ind w:left="720"/>
    </w:pPr>
  </w:style>
  <w:style w:type="paragraph" w:styleId="TOC2">
    <w:name w:val="toc 2"/>
    <w:basedOn w:val="Normal"/>
    <w:next w:val="Normal"/>
    <w:autoRedefine/>
    <w:semiHidden/>
    <w:rsid w:val="003D74EE"/>
    <w:pPr>
      <w:ind w:left="240"/>
    </w:pPr>
  </w:style>
  <w:style w:type="paragraph" w:styleId="TOC3">
    <w:name w:val="toc 3"/>
    <w:basedOn w:val="Normal"/>
    <w:next w:val="Normal"/>
    <w:autoRedefine/>
    <w:semiHidden/>
    <w:rsid w:val="003D74EE"/>
    <w:pPr>
      <w:ind w:left="480"/>
    </w:pPr>
  </w:style>
  <w:style w:type="paragraph" w:styleId="TOC5">
    <w:name w:val="toc 5"/>
    <w:basedOn w:val="Normal"/>
    <w:next w:val="Normal"/>
    <w:autoRedefine/>
    <w:semiHidden/>
    <w:rsid w:val="003D74EE"/>
    <w:pPr>
      <w:ind w:left="960"/>
    </w:pPr>
  </w:style>
  <w:style w:type="paragraph" w:styleId="TOC6">
    <w:name w:val="toc 6"/>
    <w:basedOn w:val="Normal"/>
    <w:next w:val="Normal"/>
    <w:autoRedefine/>
    <w:semiHidden/>
    <w:rsid w:val="003D74EE"/>
    <w:pPr>
      <w:ind w:left="1200"/>
    </w:pPr>
  </w:style>
  <w:style w:type="paragraph" w:styleId="TOC7">
    <w:name w:val="toc 7"/>
    <w:basedOn w:val="Normal"/>
    <w:next w:val="Normal"/>
    <w:autoRedefine/>
    <w:semiHidden/>
    <w:rsid w:val="003D74EE"/>
    <w:pPr>
      <w:ind w:left="1440"/>
    </w:pPr>
  </w:style>
  <w:style w:type="paragraph" w:styleId="TOC8">
    <w:name w:val="toc 8"/>
    <w:basedOn w:val="Normal"/>
    <w:next w:val="Normal"/>
    <w:autoRedefine/>
    <w:semiHidden/>
    <w:rsid w:val="003D74EE"/>
    <w:pPr>
      <w:ind w:left="1680"/>
    </w:pPr>
  </w:style>
  <w:style w:type="paragraph" w:styleId="TOC9">
    <w:name w:val="toc 9"/>
    <w:basedOn w:val="Normal"/>
    <w:next w:val="Normal"/>
    <w:autoRedefine/>
    <w:semiHidden/>
    <w:rsid w:val="003D74EE"/>
    <w:pPr>
      <w:ind w:left="1920"/>
    </w:pPr>
  </w:style>
  <w:style w:type="character" w:styleId="Hyperlink">
    <w:name w:val="Hyperlink"/>
    <w:basedOn w:val="DefaultParagraphFont"/>
    <w:rsid w:val="003D74EE"/>
    <w:rPr>
      <w:color w:val="0000FF"/>
      <w:u w:val="single"/>
    </w:rPr>
  </w:style>
  <w:style w:type="paragraph" w:styleId="FootnoteText">
    <w:name w:val="footnote text"/>
    <w:basedOn w:val="Normal"/>
    <w:link w:val="FootnoteTextChar"/>
    <w:uiPriority w:val="99"/>
    <w:semiHidden/>
    <w:rsid w:val="003D74EE"/>
    <w:rPr>
      <w:sz w:val="20"/>
      <w:szCs w:val="20"/>
    </w:rPr>
  </w:style>
  <w:style w:type="character" w:styleId="FootnoteReference">
    <w:name w:val="footnote reference"/>
    <w:basedOn w:val="DefaultParagraphFont"/>
    <w:uiPriority w:val="99"/>
    <w:rsid w:val="003D74EE"/>
    <w:rPr>
      <w:rFonts w:ascii="Times New Roman" w:hAnsi="Times New Roman"/>
      <w:sz w:val="22"/>
      <w:vertAlign w:val="superscript"/>
    </w:rPr>
  </w:style>
  <w:style w:type="paragraph" w:styleId="BodyTextIndent">
    <w:name w:val="Body Text Indent"/>
    <w:basedOn w:val="Normal"/>
    <w:link w:val="BodyTextIndentChar"/>
    <w:rsid w:val="003D74EE"/>
    <w:pPr>
      <w:ind w:firstLine="720"/>
    </w:pPr>
    <w:rPr>
      <w:sz w:val="22"/>
    </w:rPr>
  </w:style>
  <w:style w:type="paragraph" w:styleId="Title">
    <w:name w:val="Title"/>
    <w:basedOn w:val="Normal"/>
    <w:qFormat/>
    <w:rsid w:val="006D2291"/>
    <w:pPr>
      <w:framePr w:hSpace="187" w:vSpace="187" w:wrap="around" w:vAnchor="text" w:hAnchor="text" w:y="1"/>
      <w:spacing w:before="240" w:after="60"/>
      <w:outlineLvl w:val="0"/>
    </w:pPr>
    <w:rPr>
      <w:rFonts w:cs="Arial"/>
      <w:b/>
      <w:bCs/>
      <w:kern w:val="28"/>
      <w:sz w:val="32"/>
      <w:szCs w:val="32"/>
    </w:rPr>
  </w:style>
  <w:style w:type="paragraph" w:styleId="TableofAuthorities">
    <w:name w:val="table of authorities"/>
    <w:basedOn w:val="Normal"/>
    <w:next w:val="Normal"/>
    <w:semiHidden/>
    <w:rsid w:val="003D74EE"/>
    <w:pPr>
      <w:ind w:left="240" w:hanging="240"/>
    </w:pPr>
    <w:rPr>
      <w:b/>
      <w:sz w:val="32"/>
    </w:rPr>
  </w:style>
  <w:style w:type="table" w:styleId="TableGrid">
    <w:name w:val="Table Grid"/>
    <w:basedOn w:val="TableNormal"/>
    <w:rsid w:val="00736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CRecordExample">
    <w:name w:val="MARC Record Example"/>
    <w:basedOn w:val="Normal"/>
    <w:rsid w:val="0073673C"/>
    <w:pPr>
      <w:spacing w:line="240" w:lineRule="exact"/>
    </w:pPr>
    <w:rPr>
      <w:rFonts w:ascii="Courier New" w:hAnsi="Courier New"/>
      <w:sz w:val="20"/>
    </w:rPr>
  </w:style>
  <w:style w:type="paragraph" w:customStyle="1" w:styleId="Level1">
    <w:name w:val="Level 1"/>
    <w:basedOn w:val="Normal"/>
    <w:uiPriority w:val="99"/>
    <w:rsid w:val="00154791"/>
    <w:pPr>
      <w:widowControl w:val="0"/>
      <w:tabs>
        <w:tab w:val="clear" w:pos="720"/>
        <w:tab w:val="clear" w:pos="9360"/>
      </w:tabs>
      <w:autoSpaceDE w:val="0"/>
      <w:autoSpaceDN w:val="0"/>
      <w:adjustRightInd w:val="0"/>
      <w:ind w:left="720" w:hanging="360"/>
    </w:pPr>
    <w:rPr>
      <w:rFonts w:ascii="Sakkal Majalla" w:hAnsi="Sakkal Majalla" w:cs="Sakkal Majalla"/>
    </w:rPr>
  </w:style>
  <w:style w:type="paragraph" w:styleId="ListParagraph">
    <w:name w:val="List Paragraph"/>
    <w:basedOn w:val="Normal"/>
    <w:uiPriority w:val="34"/>
    <w:qFormat/>
    <w:rsid w:val="00154791"/>
    <w:pPr>
      <w:widowControl w:val="0"/>
      <w:tabs>
        <w:tab w:val="clear" w:pos="720"/>
        <w:tab w:val="clear" w:pos="9360"/>
      </w:tabs>
      <w:autoSpaceDE w:val="0"/>
      <w:autoSpaceDN w:val="0"/>
      <w:adjustRightInd w:val="0"/>
      <w:ind w:left="720"/>
      <w:contextualSpacing/>
    </w:pPr>
    <w:rPr>
      <w:rFonts w:ascii="Sakkal Majalla" w:hAnsi="Sakkal Majalla" w:cs="Sakkal Majalla"/>
    </w:rPr>
  </w:style>
  <w:style w:type="character" w:customStyle="1" w:styleId="italic">
    <w:name w:val="italic"/>
    <w:basedOn w:val="DefaultParagraphFont"/>
    <w:rsid w:val="00E71346"/>
    <w:rPr>
      <w:i/>
      <w:iCs/>
    </w:rPr>
  </w:style>
  <w:style w:type="character" w:customStyle="1" w:styleId="FootnoteTextChar">
    <w:name w:val="Footnote Text Char"/>
    <w:basedOn w:val="DefaultParagraphFont"/>
    <w:link w:val="FootnoteText"/>
    <w:uiPriority w:val="99"/>
    <w:semiHidden/>
    <w:rsid w:val="00A906F9"/>
  </w:style>
  <w:style w:type="character" w:customStyle="1" w:styleId="Heading1Char">
    <w:name w:val="Heading 1 Char"/>
    <w:basedOn w:val="DefaultParagraphFont"/>
    <w:link w:val="Heading1"/>
    <w:rsid w:val="005A763E"/>
    <w:rPr>
      <w:b/>
      <w:bCs/>
      <w:sz w:val="32"/>
      <w:szCs w:val="24"/>
    </w:rPr>
  </w:style>
  <w:style w:type="character" w:customStyle="1" w:styleId="Heading2Char">
    <w:name w:val="Heading 2 Char"/>
    <w:basedOn w:val="DefaultParagraphFont"/>
    <w:link w:val="Heading2"/>
    <w:rsid w:val="005A763E"/>
    <w:rPr>
      <w:rFonts w:cs="Arial"/>
      <w:b/>
      <w:bCs/>
      <w:sz w:val="28"/>
      <w:szCs w:val="24"/>
    </w:rPr>
  </w:style>
  <w:style w:type="character" w:customStyle="1" w:styleId="BodyTextIndentChar">
    <w:name w:val="Body Text Indent Char"/>
    <w:basedOn w:val="DefaultParagraphFont"/>
    <w:link w:val="BodyTextIndent"/>
    <w:rsid w:val="005A763E"/>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8547">
      <w:bodyDiv w:val="1"/>
      <w:marLeft w:val="360"/>
      <w:marRight w:val="360"/>
      <w:marTop w:val="0"/>
      <w:marBottom w:val="0"/>
      <w:divBdr>
        <w:top w:val="none" w:sz="0" w:space="0" w:color="auto"/>
        <w:left w:val="none" w:sz="0" w:space="0" w:color="auto"/>
        <w:bottom w:val="none" w:sz="0" w:space="0" w:color="auto"/>
        <w:right w:val="none" w:sz="0" w:space="0" w:color="auto"/>
      </w:divBdr>
      <w:divsChild>
        <w:div w:id="1700623090">
          <w:marLeft w:val="720"/>
          <w:marRight w:val="0"/>
          <w:marTop w:val="0"/>
          <w:marBottom w:val="240"/>
          <w:divBdr>
            <w:top w:val="none" w:sz="0" w:space="0" w:color="auto"/>
            <w:left w:val="none" w:sz="0" w:space="0" w:color="auto"/>
            <w:bottom w:val="none" w:sz="0" w:space="0" w:color="auto"/>
            <w:right w:val="none" w:sz="0" w:space="0" w:color="auto"/>
          </w:divBdr>
        </w:div>
        <w:div w:id="1742677507">
          <w:marLeft w:val="720"/>
          <w:marRight w:val="0"/>
          <w:marTop w:val="0"/>
          <w:marBottom w:val="240"/>
          <w:divBdr>
            <w:top w:val="none" w:sz="0" w:space="0" w:color="auto"/>
            <w:left w:val="none" w:sz="0" w:space="0" w:color="auto"/>
            <w:bottom w:val="none" w:sz="0" w:space="0" w:color="auto"/>
            <w:right w:val="none" w:sz="0" w:space="0" w:color="auto"/>
          </w:divBdr>
        </w:div>
        <w:div w:id="1726832005">
          <w:marLeft w:val="720"/>
          <w:marRight w:val="0"/>
          <w:marTop w:val="0"/>
          <w:marBottom w:val="240"/>
          <w:divBdr>
            <w:top w:val="none" w:sz="0" w:space="0" w:color="auto"/>
            <w:left w:val="none" w:sz="0" w:space="0" w:color="auto"/>
            <w:bottom w:val="none" w:sz="0" w:space="0" w:color="auto"/>
            <w:right w:val="none" w:sz="0" w:space="0" w:color="auto"/>
          </w:divBdr>
        </w:div>
        <w:div w:id="1760562668">
          <w:marLeft w:val="720"/>
          <w:marRight w:val="0"/>
          <w:marTop w:val="0"/>
          <w:marBottom w:val="240"/>
          <w:divBdr>
            <w:top w:val="none" w:sz="0" w:space="0" w:color="auto"/>
            <w:left w:val="none" w:sz="0" w:space="0" w:color="auto"/>
            <w:bottom w:val="none" w:sz="0" w:space="0" w:color="auto"/>
            <w:right w:val="none" w:sz="0" w:space="0" w:color="auto"/>
          </w:divBdr>
        </w:div>
        <w:div w:id="746224260">
          <w:marLeft w:val="720"/>
          <w:marRight w:val="0"/>
          <w:marTop w:val="0"/>
          <w:marBottom w:val="240"/>
          <w:divBdr>
            <w:top w:val="none" w:sz="0" w:space="0" w:color="auto"/>
            <w:left w:val="none" w:sz="0" w:space="0" w:color="auto"/>
            <w:bottom w:val="none" w:sz="0" w:space="0" w:color="auto"/>
            <w:right w:val="none" w:sz="0" w:space="0" w:color="auto"/>
          </w:divBdr>
        </w:div>
        <w:div w:id="982077086">
          <w:marLeft w:val="720"/>
          <w:marRight w:val="0"/>
          <w:marTop w:val="0"/>
          <w:marBottom w:val="240"/>
          <w:divBdr>
            <w:top w:val="none" w:sz="0" w:space="0" w:color="auto"/>
            <w:left w:val="none" w:sz="0" w:space="0" w:color="auto"/>
            <w:bottom w:val="none" w:sz="0" w:space="0" w:color="auto"/>
            <w:right w:val="none" w:sz="0" w:space="0" w:color="auto"/>
          </w:divBdr>
        </w:div>
        <w:div w:id="715392848">
          <w:marLeft w:val="720"/>
          <w:marRight w:val="0"/>
          <w:marTop w:val="0"/>
          <w:marBottom w:val="240"/>
          <w:divBdr>
            <w:top w:val="none" w:sz="0" w:space="0" w:color="auto"/>
            <w:left w:val="none" w:sz="0" w:space="0" w:color="auto"/>
            <w:bottom w:val="none" w:sz="0" w:space="0" w:color="auto"/>
            <w:right w:val="none" w:sz="0" w:space="0" w:color="auto"/>
          </w:divBdr>
        </w:div>
        <w:div w:id="193928648">
          <w:marLeft w:val="72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esktop.loc.gov/template.htm?view=document&amp;doc_action=setdoc&amp;doc_keytype=foliodestination&amp;doc_key=ceg490&amp;hash=490" TargetMode="External"/><Relationship Id="rId3" Type="http://schemas.openxmlformats.org/officeDocument/2006/relationships/styles" Target="styles.xml"/><Relationship Id="rId21" Type="http://schemas.openxmlformats.org/officeDocument/2006/relationships/hyperlink" Target="https://desktop.loc.gov/template.htm?view=document&amp;doc_action=setdoc&amp;doc_keytype=foliodestination&amp;doc_key=ceg490&amp;hash=49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esktop.loc.gov/template.htm?view=document&amp;doc_action=setdoc&amp;doc_keytype=foliodestination&amp;doc_key=ccmotherSPACEtitle&amp;hash=otherSPACEtit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sktop.loc.gov/template.htm?view=document&amp;doc_action=setdoc&amp;doc_keytype=foliodestination&amp;doc_key=ccmseriesSPACEauthoritySPACErecord&amp;hash=seriesSPACEauthoritySPACErec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desktop.loc.gov/template.htm?view=document&amp;doc_action=setdoc&amp;doc_keytype=foliodestination&amp;doc_key=ceg800DASH840&amp;hash=800DASH84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esktop.loc.gov/template.htm?view=document&amp;doc_action=setdoc&amp;doc_keytype=foliodestination&amp;doc_key=ceg800DASH840&amp;hash=800DASH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E16EB-3B18-4116-B233-B8F4ABDC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45</Pages>
  <Words>10275</Words>
  <Characters>58573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Lorem ipsum dolor sit amet, consectetuer adipiscing elit</vt:lpstr>
    </vt:vector>
  </TitlesOfParts>
  <Company>University of Washington Libraries</Company>
  <LinksUpToDate>false</LinksUpToDate>
  <CharactersWithSpaces>68711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consectetuer adipiscing elit</dc:title>
  <dc:creator>lhaw</dc:creator>
  <cp:lastModifiedBy>Hawkins Les</cp:lastModifiedBy>
  <cp:revision>46</cp:revision>
  <cp:lastPrinted>2013-10-29T02:29:00Z</cp:lastPrinted>
  <dcterms:created xsi:type="dcterms:W3CDTF">2013-10-28T19:43:00Z</dcterms:created>
  <dcterms:modified xsi:type="dcterms:W3CDTF">2014-04-28T17:53:00Z</dcterms:modified>
</cp:coreProperties>
</file>